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F4" w:rsidRPr="00821AF4" w:rsidRDefault="00821AF4" w:rsidP="00BB7FF5">
      <w:pPr>
        <w:pStyle w:val="Headingnon-numbered"/>
      </w:pPr>
      <w:bookmarkStart w:id="0" w:name="_GoBack"/>
      <w:bookmarkEnd w:id="0"/>
      <w:r w:rsidRPr="00821AF4">
        <w:t>COSPPac Ocean Portal</w:t>
      </w:r>
    </w:p>
    <w:p w:rsidR="00821AF4" w:rsidRPr="00821AF4" w:rsidRDefault="00821AF4" w:rsidP="00BB7FF5">
      <w:pPr>
        <w:pStyle w:val="Headingnon-numbered"/>
      </w:pPr>
      <w:r w:rsidRPr="00821AF4">
        <w:t xml:space="preserve">About: </w:t>
      </w:r>
      <w:r w:rsidR="00235A8D">
        <w:t>Coral Bleaching</w:t>
      </w:r>
    </w:p>
    <w:p w:rsidR="00BB7FF5" w:rsidRDefault="00BB7FF5" w:rsidP="00BB7FF5">
      <w:pPr>
        <w:pStyle w:val="BodyText"/>
      </w:pPr>
    </w:p>
    <w:p w:rsidR="008E3436" w:rsidRDefault="00304B61" w:rsidP="008E3436">
      <w:pPr>
        <w:pStyle w:val="Headingnon-numbered"/>
        <w:rPr>
          <w:i/>
        </w:rPr>
      </w:pPr>
      <w:r w:rsidRPr="00304B61">
        <w:rPr>
          <w:i/>
        </w:rPr>
        <w:t>In Brief</w:t>
      </w:r>
    </w:p>
    <w:p w:rsidR="00304B61" w:rsidRPr="008E3436" w:rsidRDefault="008E3436" w:rsidP="008E3436">
      <w:pPr>
        <w:rPr>
          <w:i/>
        </w:rPr>
      </w:pPr>
      <w:r>
        <w:rPr>
          <w:b/>
          <w:i/>
        </w:rPr>
        <w:t>Coral b</w:t>
      </w:r>
      <w:r w:rsidRPr="008E3436">
        <w:rPr>
          <w:b/>
          <w:i/>
        </w:rPr>
        <w:t>leaching alerts</w:t>
      </w:r>
      <w:r w:rsidRPr="008E3436">
        <w:rPr>
          <w:i/>
        </w:rPr>
        <w:t xml:space="preserve"> are available in both </w:t>
      </w:r>
      <w:r w:rsidRPr="008E3436">
        <w:rPr>
          <w:b/>
          <w:i/>
        </w:rPr>
        <w:t>near real</w:t>
      </w:r>
      <w:r w:rsidR="00F77588">
        <w:rPr>
          <w:b/>
          <w:i/>
        </w:rPr>
        <w:t>-</w:t>
      </w:r>
      <w:r w:rsidRPr="008E3436">
        <w:rPr>
          <w:b/>
          <w:i/>
        </w:rPr>
        <w:t>time</w:t>
      </w:r>
      <w:r w:rsidR="00AB40E2">
        <w:rPr>
          <w:b/>
          <w:i/>
        </w:rPr>
        <w:t>,</w:t>
      </w:r>
      <w:r w:rsidRPr="008E3436">
        <w:rPr>
          <w:i/>
        </w:rPr>
        <w:t xml:space="preserve"> and </w:t>
      </w:r>
      <w:r w:rsidRPr="008E3436">
        <w:rPr>
          <w:b/>
          <w:i/>
        </w:rPr>
        <w:t>forecast</w:t>
      </w:r>
      <w:r w:rsidRPr="008E3436">
        <w:rPr>
          <w:i/>
        </w:rPr>
        <w:t xml:space="preserve"> out to </w:t>
      </w:r>
      <w:r w:rsidRPr="008E3436">
        <w:rPr>
          <w:b/>
          <w:i/>
        </w:rPr>
        <w:t>4 weeks</w:t>
      </w:r>
      <w:r w:rsidRPr="008E3436">
        <w:rPr>
          <w:i/>
        </w:rPr>
        <w:t xml:space="preserve">, </w:t>
      </w:r>
      <w:r w:rsidRPr="008E3436">
        <w:rPr>
          <w:b/>
          <w:i/>
        </w:rPr>
        <w:t>8 weeks</w:t>
      </w:r>
      <w:r w:rsidRPr="008E3436">
        <w:rPr>
          <w:i/>
        </w:rPr>
        <w:t xml:space="preserve">, and </w:t>
      </w:r>
      <w:r w:rsidRPr="008E3436">
        <w:rPr>
          <w:b/>
          <w:i/>
        </w:rPr>
        <w:t>12 weeks</w:t>
      </w:r>
      <w:r w:rsidR="00835D86">
        <w:rPr>
          <w:i/>
        </w:rPr>
        <w:t xml:space="preserve"> from NOAA Coral Reef Watch</w:t>
      </w:r>
      <w:r w:rsidRPr="008E3436">
        <w:rPr>
          <w:i/>
        </w:rPr>
        <w:t>.</w:t>
      </w:r>
      <w:r>
        <w:rPr>
          <w:i/>
        </w:rPr>
        <w:t xml:space="preserve"> The near real</w:t>
      </w:r>
      <w:r w:rsidR="00F77588">
        <w:rPr>
          <w:i/>
        </w:rPr>
        <w:t>-</w:t>
      </w:r>
      <w:r>
        <w:rPr>
          <w:i/>
        </w:rPr>
        <w:t>time alerts are derived from satellite remote sensing of sea surface temperature</w:t>
      </w:r>
      <w:r w:rsidR="00CF6E1F">
        <w:rPr>
          <w:i/>
        </w:rPr>
        <w:t xml:space="preserve"> (SST)</w:t>
      </w:r>
      <w:r w:rsidR="00AB40E2">
        <w:rPr>
          <w:i/>
        </w:rPr>
        <w:t xml:space="preserve"> and the forecast is based on the Climate Forecast System </w:t>
      </w:r>
      <w:r w:rsidR="00AC0DE9">
        <w:rPr>
          <w:i/>
        </w:rPr>
        <w:t xml:space="preserve">(CFS) </w:t>
      </w:r>
      <w:r w:rsidR="00AB40E2">
        <w:rPr>
          <w:i/>
        </w:rPr>
        <w:t>computer model</w:t>
      </w:r>
      <w:r>
        <w:rPr>
          <w:i/>
        </w:rPr>
        <w:t>.</w:t>
      </w:r>
    </w:p>
    <w:p w:rsidR="008E3436" w:rsidRPr="008E3436" w:rsidRDefault="008E3436" w:rsidP="008E3436">
      <w:pPr>
        <w:pStyle w:val="BodyText"/>
        <w:rPr>
          <w:lang w:eastAsia="en-AU"/>
        </w:rPr>
      </w:pPr>
    </w:p>
    <w:p w:rsidR="007F3C41" w:rsidRDefault="00304B61" w:rsidP="007F3C41">
      <w:pPr>
        <w:pStyle w:val="Headingnon-numbered"/>
      </w:pPr>
      <w:r>
        <w:t>Introduction</w:t>
      </w:r>
      <w:bookmarkStart w:id="1" w:name="baa"/>
    </w:p>
    <w:p w:rsidR="000750F0" w:rsidRDefault="000750F0" w:rsidP="000750F0">
      <w:r>
        <w:rPr>
          <w:noProof/>
          <w:lang w:eastAsia="en-AU"/>
        </w:rPr>
        <w:drawing>
          <wp:anchor distT="0" distB="0" distL="114300" distR="114300" simplePos="0" relativeHeight="251659264" behindDoc="0" locked="0" layoutInCell="1" allowOverlap="1">
            <wp:simplePos x="0" y="0"/>
            <wp:positionH relativeFrom="column">
              <wp:posOffset>2040255</wp:posOffset>
            </wp:positionH>
            <wp:positionV relativeFrom="paragraph">
              <wp:posOffset>3255010</wp:posOffset>
            </wp:positionV>
            <wp:extent cx="4053840" cy="1758950"/>
            <wp:effectExtent l="0" t="0" r="3810" b="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840" cy="1758950"/>
                    </a:xfrm>
                    <a:prstGeom prst="rect">
                      <a:avLst/>
                    </a:prstGeom>
                    <a:noFill/>
                    <a:ln>
                      <a:noFill/>
                    </a:ln>
                  </pic:spPr>
                </pic:pic>
              </a:graphicData>
            </a:graphic>
          </wp:anchor>
        </w:drawing>
      </w:r>
      <w:r>
        <w:rPr>
          <w:noProof/>
          <w:lang w:eastAsia="en-AU"/>
        </w:rPr>
        <w:drawing>
          <wp:anchor distT="0" distB="0" distL="114300" distR="114300" simplePos="0" relativeHeight="251660288" behindDoc="0" locked="0" layoutInCell="1" allowOverlap="1">
            <wp:simplePos x="0" y="0"/>
            <wp:positionH relativeFrom="column">
              <wp:posOffset>2040255</wp:posOffset>
            </wp:positionH>
            <wp:positionV relativeFrom="paragraph">
              <wp:posOffset>63500</wp:posOffset>
            </wp:positionV>
            <wp:extent cx="4055110" cy="3188970"/>
            <wp:effectExtent l="0" t="0" r="2540" b="0"/>
            <wp:wrapSquare wrapText="bothSides"/>
            <wp:docPr id="15" name="Picture 15" descr="http://www.gbrmpa.gov.au/__data/assets/image/0017/10556/What-is-coral-beaching_with-photos_v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brmpa.gov.au/__data/assets/image/0017/10556/What-is-coral-beaching_with-photos_v1-0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72" t="1404" r="561" b="1578"/>
                    <a:stretch/>
                  </pic:blipFill>
                  <pic:spPr bwMode="auto">
                    <a:xfrm>
                      <a:off x="0" y="0"/>
                      <a:ext cx="4055110" cy="3188970"/>
                    </a:xfrm>
                    <a:prstGeom prst="rect">
                      <a:avLst/>
                    </a:prstGeom>
                    <a:noFill/>
                    <a:ln>
                      <a:noFill/>
                    </a:ln>
                    <a:extLst>
                      <a:ext uri="{53640926-AAD7-44D8-BBD7-CCE9431645EC}">
                        <a14:shadowObscured xmlns:a14="http://schemas.microsoft.com/office/drawing/2010/main"/>
                      </a:ext>
                    </a:extLst>
                  </pic:spPr>
                </pic:pic>
              </a:graphicData>
            </a:graphic>
          </wp:anchor>
        </w:drawing>
      </w:r>
      <w:r w:rsidR="008E3436" w:rsidRPr="00D85FE4">
        <w:t>Coral bleaching refers to the process whereby corals expel their symbiotic algae (</w:t>
      </w:r>
      <w:proofErr w:type="spellStart"/>
      <w:r w:rsidR="008E3436" w:rsidRPr="00D85FE4">
        <w:t>zooxanthellae</w:t>
      </w:r>
      <w:proofErr w:type="spellEnd"/>
      <w:r w:rsidR="008E3436" w:rsidRPr="00D85FE4">
        <w:t xml:space="preserve">), </w:t>
      </w:r>
      <w:r w:rsidR="00835D86">
        <w:t xml:space="preserve">leaving the </w:t>
      </w:r>
      <w:r w:rsidR="008E3436" w:rsidRPr="00D85FE4">
        <w:t xml:space="preserve">white </w:t>
      </w:r>
      <w:r w:rsidR="00835D86">
        <w:t>skeleton visible through the transparent coral tissue</w:t>
      </w:r>
      <w:r w:rsidR="008E3436" w:rsidRPr="00D85FE4">
        <w:t>. Bleaching is a c</w:t>
      </w:r>
      <w:r w:rsidR="00F84946">
        <w:t xml:space="preserve">ommon stress response of corals, </w:t>
      </w:r>
      <w:r w:rsidR="008E3436" w:rsidRPr="00D85FE4">
        <w:t xml:space="preserve">caused </w:t>
      </w:r>
      <w:r w:rsidR="00835D86">
        <w:t xml:space="preserve">on broad scales </w:t>
      </w:r>
      <w:r w:rsidR="008E3436" w:rsidRPr="00D85FE4">
        <w:t xml:space="preserve">by elevated sea temperatures. During periods of unusually high sea temperatures, corals can bleach and may eventually die if the heat stress is intense and sustained over several weeks. </w:t>
      </w:r>
      <w:r w:rsidRPr="00D85FE4">
        <w:t>Aside from temperature, bleaching can also be caused by other stresses such as freshwater inflows, nutrient pollution and intense light.</w:t>
      </w:r>
    </w:p>
    <w:p w:rsidR="000750F0" w:rsidRDefault="000750F0" w:rsidP="000750F0">
      <w:r>
        <w:t>Different species of coral have different responses and vulnerability to thermal stresses. For example, branch</w:t>
      </w:r>
      <w:r w:rsidR="00835D86">
        <w:t>ing</w:t>
      </w:r>
      <w:r>
        <w:t xml:space="preserve"> corals are more likely to experience bleaching at lower thermal stress levels than massive corals that are more resilient (</w:t>
      </w:r>
      <w:r w:rsidR="00835D86">
        <w:t>Marshall and Baird, 2000</w:t>
      </w:r>
      <w:r w:rsidR="00390E4A">
        <w:t>)</w:t>
      </w:r>
      <w:r>
        <w:t>.</w:t>
      </w:r>
    </w:p>
    <w:p w:rsidR="00AF4FD1" w:rsidRDefault="008E3436" w:rsidP="000750F0">
      <w:pPr>
        <w:pStyle w:val="Caption"/>
        <w:spacing w:before="0" w:after="0"/>
        <w:ind w:left="3119"/>
        <w:jc w:val="center"/>
      </w:pPr>
      <w:proofErr w:type="gramStart"/>
      <w:r>
        <w:t xml:space="preserve">Figure </w:t>
      </w:r>
      <w:r w:rsidR="00A31832">
        <w:fldChar w:fldCharType="begin"/>
      </w:r>
      <w:r>
        <w:instrText xml:space="preserve"> SEQ Figure \* ARABIC </w:instrText>
      </w:r>
      <w:r w:rsidR="00A31832">
        <w:fldChar w:fldCharType="separate"/>
      </w:r>
      <w:r w:rsidR="009337EB">
        <w:rPr>
          <w:noProof/>
        </w:rPr>
        <w:t>1</w:t>
      </w:r>
      <w:r w:rsidR="00A31832">
        <w:fldChar w:fldCharType="end"/>
      </w:r>
      <w:r>
        <w:t>.</w:t>
      </w:r>
      <w:proofErr w:type="gramEnd"/>
      <w:r>
        <w:t xml:space="preserve"> </w:t>
      </w:r>
      <w:r w:rsidR="00AF4FD1">
        <w:t xml:space="preserve">Coral bleaching process </w:t>
      </w:r>
      <w:r w:rsidR="007F431B">
        <w:t xml:space="preserve">caused by </w:t>
      </w:r>
      <w:r w:rsidR="00AF4FD1">
        <w:t>elevated SST.</w:t>
      </w:r>
    </w:p>
    <w:p w:rsidR="008E3436" w:rsidRDefault="008E3436" w:rsidP="000750F0">
      <w:pPr>
        <w:pStyle w:val="Caption"/>
        <w:spacing w:before="0" w:after="0"/>
        <w:ind w:left="3119"/>
        <w:jc w:val="center"/>
      </w:pPr>
      <w:r>
        <w:t>Source: Great Barrier Reef Marine Park Authority</w:t>
      </w:r>
    </w:p>
    <w:p w:rsidR="000750F0" w:rsidRDefault="000750F0">
      <w:pPr>
        <w:spacing w:before="0" w:after="200" w:line="276" w:lineRule="auto"/>
      </w:pPr>
      <w:r>
        <w:br w:type="page"/>
      </w:r>
    </w:p>
    <w:p w:rsidR="00570367" w:rsidRDefault="007F3C41" w:rsidP="00570367">
      <w:r w:rsidRPr="007F3C41">
        <w:lastRenderedPageBreak/>
        <w:t xml:space="preserve">The </w:t>
      </w:r>
      <w:r w:rsidR="008C5FA7">
        <w:t xml:space="preserve">coral bleaching datasets </w:t>
      </w:r>
      <w:r w:rsidR="00CF6E1F">
        <w:t xml:space="preserve">in the ocean portal </w:t>
      </w:r>
      <w:r w:rsidR="008C5FA7">
        <w:t>provide bleaching alerts that</w:t>
      </w:r>
      <w:r w:rsidRPr="007F3C41">
        <w:t xml:space="preserve"> summarise the location, coverage, and potential risk level of the </w:t>
      </w:r>
      <w:bookmarkEnd w:id="1"/>
      <w:r w:rsidRPr="007F3C41">
        <w:t>current coral bleaching thermal stress conditions</w:t>
      </w:r>
      <w:r w:rsidR="008E3436">
        <w:t xml:space="preserve">. </w:t>
      </w:r>
      <w:r w:rsidR="001C486C">
        <w:t>A</w:t>
      </w:r>
      <w:r w:rsidRPr="00570367">
        <w:t xml:space="preserve"> set of thermal stress gauges reflect the highest observed bleaching alert level surrounding select</w:t>
      </w:r>
      <w:r w:rsidR="00D5179F">
        <w:t>ed</w:t>
      </w:r>
      <w:r w:rsidRPr="00570367">
        <w:t xml:space="preserve"> islands or </w:t>
      </w:r>
      <w:r w:rsidR="001C486C" w:rsidRPr="00570367">
        <w:t>countries</w:t>
      </w:r>
      <w:r w:rsidR="001C486C">
        <w:t xml:space="preserve">, as seen in </w:t>
      </w:r>
      <w:r w:rsidR="00A31832">
        <w:fldChar w:fldCharType="begin"/>
      </w:r>
      <w:r w:rsidR="001C486C">
        <w:instrText xml:space="preserve"> REF _Ref410899550 \h </w:instrText>
      </w:r>
      <w:r w:rsidR="00A31832">
        <w:fldChar w:fldCharType="separate"/>
      </w:r>
      <w:r w:rsidR="009337EB">
        <w:t xml:space="preserve">Figure </w:t>
      </w:r>
      <w:r w:rsidR="009337EB">
        <w:rPr>
          <w:noProof/>
        </w:rPr>
        <w:t>2</w:t>
      </w:r>
      <w:r w:rsidR="00A31832">
        <w:fldChar w:fldCharType="end"/>
      </w:r>
      <w:r w:rsidR="001C486C">
        <w:t xml:space="preserve">. </w:t>
      </w:r>
    </w:p>
    <w:tbl>
      <w:tblPr>
        <w:tblStyle w:val="TableGrid"/>
        <w:tblW w:w="0" w:type="auto"/>
        <w:tblLook w:val="04A0" w:firstRow="1" w:lastRow="0" w:firstColumn="1" w:lastColumn="0" w:noHBand="0" w:noVBand="1"/>
      </w:tblPr>
      <w:tblGrid>
        <w:gridCol w:w="2577"/>
        <w:gridCol w:w="2568"/>
        <w:gridCol w:w="4597"/>
      </w:tblGrid>
      <w:tr w:rsidR="00CF6E1F" w:rsidTr="00D407BD">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auto"/>
          </w:tcPr>
          <w:p w:rsidR="00CF6E1F" w:rsidRPr="00CF6E1F" w:rsidRDefault="00CF6E1F" w:rsidP="00CF6E1F">
            <w:pPr>
              <w:jc w:val="center"/>
              <w:rPr>
                <w:b/>
              </w:rPr>
            </w:pPr>
            <w:r w:rsidRPr="00CF6E1F">
              <w:rPr>
                <w:b/>
              </w:rPr>
              <w:t>Alert Level</w:t>
            </w:r>
          </w:p>
        </w:tc>
        <w:tc>
          <w:tcPr>
            <w:tcW w:w="2568" w:type="dxa"/>
            <w:shd w:val="clear" w:color="auto" w:fill="auto"/>
          </w:tcPr>
          <w:p w:rsidR="00CF6E1F" w:rsidRPr="00CF6E1F" w:rsidRDefault="00CF6E1F" w:rsidP="00CF6E1F">
            <w:pPr>
              <w:jc w:val="center"/>
              <w:rPr>
                <w:b/>
              </w:rPr>
            </w:pPr>
            <w:r w:rsidRPr="00CF6E1F">
              <w:rPr>
                <w:b/>
              </w:rPr>
              <w:t>Effect</w:t>
            </w:r>
          </w:p>
        </w:tc>
        <w:tc>
          <w:tcPr>
            <w:tcW w:w="4597" w:type="dxa"/>
            <w:vMerge w:val="restart"/>
            <w:shd w:val="clear" w:color="auto" w:fill="auto"/>
          </w:tcPr>
          <w:p w:rsidR="00CF6E1F" w:rsidRDefault="00D30CBE" w:rsidP="00570367">
            <w:r>
              <w:rPr>
                <w:noProof/>
                <w:lang w:eastAsia="en-AU"/>
              </w:rPr>
              <w:drawing>
                <wp:inline distT="0" distB="0" distL="0" distR="0" wp14:anchorId="73034018" wp14:editId="5EBEDEEA">
                  <wp:extent cx="2782510" cy="1638300"/>
                  <wp:effectExtent l="0" t="0" r="0" b="0"/>
                  <wp:docPr id="11" name="Picture 11" descr="O:\5. COSPPac COMP Unit\Oceans\Pilot Projects\Coral Bleaching\Updated_Arrow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5. COSPPac COMP Unit\Oceans\Pilot Projects\Coral Bleaching\Updated_Arrows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2510" cy="1638300"/>
                          </a:xfrm>
                          <a:prstGeom prst="rect">
                            <a:avLst/>
                          </a:prstGeom>
                          <a:noFill/>
                          <a:ln>
                            <a:noFill/>
                          </a:ln>
                        </pic:spPr>
                      </pic:pic>
                    </a:graphicData>
                  </a:graphic>
                </wp:inline>
              </w:drawing>
            </w:r>
          </w:p>
        </w:tc>
      </w:tr>
      <w:tr w:rsidR="00CF6E1F" w:rsidTr="00D407BD">
        <w:tc>
          <w:tcPr>
            <w:tcW w:w="2577" w:type="dxa"/>
            <w:shd w:val="clear" w:color="auto" w:fill="969696"/>
          </w:tcPr>
          <w:p w:rsidR="00CF6E1F" w:rsidRPr="006C780D" w:rsidRDefault="00CF6E1F" w:rsidP="00CF6E1F">
            <w:pPr>
              <w:tabs>
                <w:tab w:val="left" w:pos="1503"/>
              </w:tabs>
              <w:autoSpaceDE w:val="0"/>
              <w:autoSpaceDN w:val="0"/>
              <w:adjustRightInd w:val="0"/>
              <w:spacing w:before="60" w:after="60" w:line="240" w:lineRule="auto"/>
              <w:rPr>
                <w:rFonts w:cs="Arial"/>
                <w:szCs w:val="20"/>
              </w:rPr>
            </w:pPr>
            <w:r>
              <w:rPr>
                <w:rFonts w:cs="Arial"/>
                <w:szCs w:val="20"/>
              </w:rPr>
              <w:t>No Data</w:t>
            </w:r>
          </w:p>
        </w:tc>
        <w:tc>
          <w:tcPr>
            <w:tcW w:w="2568" w:type="dxa"/>
          </w:tcPr>
          <w:p w:rsidR="00CF6E1F" w:rsidRPr="006C780D" w:rsidRDefault="00CF6E1F" w:rsidP="00835D86">
            <w:pPr>
              <w:tabs>
                <w:tab w:val="left" w:pos="2520"/>
              </w:tabs>
              <w:autoSpaceDE w:val="0"/>
              <w:autoSpaceDN w:val="0"/>
              <w:adjustRightInd w:val="0"/>
              <w:spacing w:before="60" w:after="60" w:line="240" w:lineRule="auto"/>
              <w:rPr>
                <w:rFonts w:cs="Arial"/>
                <w:szCs w:val="20"/>
              </w:rPr>
            </w:pPr>
            <w:r>
              <w:rPr>
                <w:rFonts w:cs="Arial"/>
                <w:szCs w:val="20"/>
              </w:rPr>
              <w:t>No alert data available</w:t>
            </w:r>
          </w:p>
        </w:tc>
        <w:tc>
          <w:tcPr>
            <w:tcW w:w="4597" w:type="dxa"/>
            <w:vMerge/>
          </w:tcPr>
          <w:p w:rsidR="00CF6E1F" w:rsidRDefault="00CF6E1F" w:rsidP="00570367"/>
        </w:tc>
      </w:tr>
      <w:tr w:rsidR="00CF6E1F" w:rsidTr="00D407BD">
        <w:tc>
          <w:tcPr>
            <w:tcW w:w="2577" w:type="dxa"/>
            <w:shd w:val="clear" w:color="auto" w:fill="C8FAFA"/>
          </w:tcPr>
          <w:p w:rsidR="00CF6E1F" w:rsidRPr="006C780D" w:rsidRDefault="00CF6E1F" w:rsidP="00CF6E1F">
            <w:pPr>
              <w:tabs>
                <w:tab w:val="left" w:pos="1503"/>
              </w:tabs>
              <w:autoSpaceDE w:val="0"/>
              <w:autoSpaceDN w:val="0"/>
              <w:adjustRightInd w:val="0"/>
              <w:spacing w:before="60" w:after="60" w:line="240" w:lineRule="auto"/>
              <w:rPr>
                <w:rFonts w:cs="Arial"/>
                <w:szCs w:val="20"/>
              </w:rPr>
            </w:pPr>
            <w:r w:rsidRPr="006C780D">
              <w:rPr>
                <w:rFonts w:cs="Arial"/>
                <w:szCs w:val="20"/>
              </w:rPr>
              <w:t>No Stress</w:t>
            </w:r>
            <w:r>
              <w:rPr>
                <w:rFonts w:cs="Arial"/>
                <w:szCs w:val="20"/>
              </w:rPr>
              <w:tab/>
            </w:r>
          </w:p>
        </w:tc>
        <w:tc>
          <w:tcPr>
            <w:tcW w:w="2568" w:type="dxa"/>
          </w:tcPr>
          <w:p w:rsidR="00CF6E1F" w:rsidRPr="006C780D" w:rsidRDefault="00CF6E1F" w:rsidP="00835D86">
            <w:pPr>
              <w:tabs>
                <w:tab w:val="left" w:pos="2520"/>
              </w:tabs>
              <w:autoSpaceDE w:val="0"/>
              <w:autoSpaceDN w:val="0"/>
              <w:adjustRightInd w:val="0"/>
              <w:spacing w:before="60" w:after="60" w:line="240" w:lineRule="auto"/>
              <w:rPr>
                <w:rFonts w:cs="Arial"/>
                <w:szCs w:val="20"/>
              </w:rPr>
            </w:pPr>
            <w:r>
              <w:rPr>
                <w:rFonts w:cs="Arial"/>
                <w:szCs w:val="20"/>
              </w:rPr>
              <w:t>No thermal stress</w:t>
            </w:r>
          </w:p>
        </w:tc>
        <w:tc>
          <w:tcPr>
            <w:tcW w:w="4597" w:type="dxa"/>
            <w:vMerge/>
          </w:tcPr>
          <w:p w:rsidR="00CF6E1F" w:rsidRDefault="00CF6E1F" w:rsidP="00570367"/>
        </w:tc>
      </w:tr>
      <w:tr w:rsidR="00CF6E1F" w:rsidTr="00D407BD">
        <w:tc>
          <w:tcPr>
            <w:tcW w:w="2577" w:type="dxa"/>
            <w:shd w:val="clear" w:color="auto" w:fill="FFF000"/>
          </w:tcPr>
          <w:p w:rsidR="00CF6E1F" w:rsidRPr="006C780D" w:rsidRDefault="00CF6E1F" w:rsidP="00835D86">
            <w:pPr>
              <w:autoSpaceDE w:val="0"/>
              <w:autoSpaceDN w:val="0"/>
              <w:adjustRightInd w:val="0"/>
              <w:spacing w:before="60" w:after="60" w:line="240" w:lineRule="auto"/>
              <w:rPr>
                <w:rFonts w:cs="Arial"/>
                <w:szCs w:val="20"/>
              </w:rPr>
            </w:pPr>
            <w:r w:rsidRPr="006C780D">
              <w:rPr>
                <w:rFonts w:cs="Arial"/>
                <w:szCs w:val="20"/>
              </w:rPr>
              <w:t>Bleaching Watch</w:t>
            </w:r>
          </w:p>
        </w:tc>
        <w:tc>
          <w:tcPr>
            <w:tcW w:w="2568" w:type="dxa"/>
          </w:tcPr>
          <w:p w:rsidR="00CF6E1F" w:rsidRPr="006C780D" w:rsidRDefault="00CF6E1F" w:rsidP="00835D86">
            <w:pPr>
              <w:autoSpaceDE w:val="0"/>
              <w:autoSpaceDN w:val="0"/>
              <w:adjustRightInd w:val="0"/>
              <w:spacing w:before="60" w:after="60" w:line="240" w:lineRule="auto"/>
              <w:rPr>
                <w:rFonts w:cs="Arial"/>
                <w:szCs w:val="20"/>
              </w:rPr>
            </w:pPr>
            <w:r>
              <w:rPr>
                <w:rFonts w:cs="Arial"/>
                <w:szCs w:val="20"/>
              </w:rPr>
              <w:t>Low-level thermal stress</w:t>
            </w:r>
          </w:p>
        </w:tc>
        <w:tc>
          <w:tcPr>
            <w:tcW w:w="4597" w:type="dxa"/>
            <w:vMerge/>
          </w:tcPr>
          <w:p w:rsidR="00CF6E1F" w:rsidRDefault="00CF6E1F" w:rsidP="00570367"/>
        </w:tc>
      </w:tr>
      <w:tr w:rsidR="00CF6E1F" w:rsidTr="00D407BD">
        <w:tc>
          <w:tcPr>
            <w:tcW w:w="2577" w:type="dxa"/>
            <w:shd w:val="clear" w:color="auto" w:fill="FAAA0A"/>
          </w:tcPr>
          <w:p w:rsidR="00CF6E1F" w:rsidRPr="006C780D" w:rsidRDefault="00CF6E1F" w:rsidP="00835D86">
            <w:pPr>
              <w:autoSpaceDE w:val="0"/>
              <w:autoSpaceDN w:val="0"/>
              <w:adjustRightInd w:val="0"/>
              <w:spacing w:before="60" w:after="60" w:line="240" w:lineRule="auto"/>
              <w:rPr>
                <w:rFonts w:cs="Arial"/>
                <w:szCs w:val="20"/>
              </w:rPr>
            </w:pPr>
            <w:r w:rsidRPr="006C780D">
              <w:rPr>
                <w:rFonts w:cs="Arial"/>
                <w:szCs w:val="20"/>
              </w:rPr>
              <w:t>Bleaching Warning</w:t>
            </w:r>
          </w:p>
        </w:tc>
        <w:tc>
          <w:tcPr>
            <w:tcW w:w="2568" w:type="dxa"/>
          </w:tcPr>
          <w:p w:rsidR="00CF6E1F" w:rsidRPr="006C780D" w:rsidRDefault="00CF6E1F" w:rsidP="00835D86">
            <w:pPr>
              <w:autoSpaceDE w:val="0"/>
              <w:autoSpaceDN w:val="0"/>
              <w:adjustRightInd w:val="0"/>
              <w:spacing w:before="60" w:after="60" w:line="240" w:lineRule="auto"/>
              <w:rPr>
                <w:rFonts w:cs="Arial"/>
                <w:szCs w:val="20"/>
              </w:rPr>
            </w:pPr>
            <w:r>
              <w:rPr>
                <w:rFonts w:cs="Arial"/>
                <w:szCs w:val="20"/>
              </w:rPr>
              <w:t>Coral bleaching possible</w:t>
            </w:r>
          </w:p>
        </w:tc>
        <w:tc>
          <w:tcPr>
            <w:tcW w:w="4597" w:type="dxa"/>
            <w:vMerge/>
          </w:tcPr>
          <w:p w:rsidR="00CF6E1F" w:rsidRDefault="00CF6E1F" w:rsidP="00570367"/>
        </w:tc>
      </w:tr>
      <w:tr w:rsidR="00CF6E1F" w:rsidTr="00D407BD">
        <w:tc>
          <w:tcPr>
            <w:tcW w:w="2577" w:type="dxa"/>
            <w:shd w:val="clear" w:color="auto" w:fill="F00000"/>
          </w:tcPr>
          <w:p w:rsidR="00CF6E1F" w:rsidRPr="006C780D" w:rsidRDefault="00CF6E1F" w:rsidP="00835D86">
            <w:pPr>
              <w:autoSpaceDE w:val="0"/>
              <w:autoSpaceDN w:val="0"/>
              <w:adjustRightInd w:val="0"/>
              <w:spacing w:before="60" w:after="60" w:line="240" w:lineRule="auto"/>
              <w:rPr>
                <w:rFonts w:cs="Arial"/>
                <w:szCs w:val="20"/>
              </w:rPr>
            </w:pPr>
            <w:r w:rsidRPr="006C780D">
              <w:rPr>
                <w:rFonts w:cs="Arial"/>
                <w:szCs w:val="20"/>
              </w:rPr>
              <w:t>Bleaching Alert Level 1</w:t>
            </w:r>
          </w:p>
        </w:tc>
        <w:tc>
          <w:tcPr>
            <w:tcW w:w="2568" w:type="dxa"/>
          </w:tcPr>
          <w:p w:rsidR="00CF6E1F" w:rsidRPr="006C780D" w:rsidRDefault="00CF6E1F" w:rsidP="00835D86">
            <w:pPr>
              <w:autoSpaceDE w:val="0"/>
              <w:autoSpaceDN w:val="0"/>
              <w:adjustRightInd w:val="0"/>
              <w:spacing w:before="60" w:after="60" w:line="240" w:lineRule="auto"/>
              <w:rPr>
                <w:rFonts w:cs="Arial"/>
                <w:szCs w:val="20"/>
              </w:rPr>
            </w:pPr>
            <w:r>
              <w:rPr>
                <w:rFonts w:cs="Arial"/>
                <w:szCs w:val="20"/>
              </w:rPr>
              <w:t>Coral bleaching likely</w:t>
            </w:r>
          </w:p>
        </w:tc>
        <w:tc>
          <w:tcPr>
            <w:tcW w:w="4597" w:type="dxa"/>
            <w:vMerge/>
          </w:tcPr>
          <w:p w:rsidR="00CF6E1F" w:rsidRDefault="00CF6E1F" w:rsidP="00570367"/>
        </w:tc>
      </w:tr>
      <w:tr w:rsidR="00CF6E1F" w:rsidTr="00D407BD">
        <w:tc>
          <w:tcPr>
            <w:tcW w:w="2577" w:type="dxa"/>
            <w:shd w:val="clear" w:color="auto" w:fill="960000"/>
          </w:tcPr>
          <w:p w:rsidR="00CF6E1F" w:rsidRPr="006C780D" w:rsidRDefault="00CF6E1F" w:rsidP="00835D86">
            <w:pPr>
              <w:autoSpaceDE w:val="0"/>
              <w:autoSpaceDN w:val="0"/>
              <w:adjustRightInd w:val="0"/>
              <w:spacing w:before="60" w:after="60" w:line="240" w:lineRule="auto"/>
              <w:rPr>
                <w:rFonts w:cs="Arial"/>
                <w:szCs w:val="20"/>
              </w:rPr>
            </w:pPr>
            <w:r w:rsidRPr="006C780D">
              <w:rPr>
                <w:rFonts w:cs="Arial"/>
                <w:szCs w:val="20"/>
              </w:rPr>
              <w:t>Bleaching Alert Level 2</w:t>
            </w:r>
          </w:p>
        </w:tc>
        <w:tc>
          <w:tcPr>
            <w:tcW w:w="2568" w:type="dxa"/>
          </w:tcPr>
          <w:p w:rsidR="00CF6E1F" w:rsidRPr="006C780D" w:rsidRDefault="00CF6E1F" w:rsidP="00835D86">
            <w:pPr>
              <w:autoSpaceDE w:val="0"/>
              <w:autoSpaceDN w:val="0"/>
              <w:adjustRightInd w:val="0"/>
              <w:spacing w:before="60" w:after="60" w:line="240" w:lineRule="auto"/>
              <w:rPr>
                <w:rFonts w:cs="Arial"/>
                <w:szCs w:val="20"/>
              </w:rPr>
            </w:pPr>
            <w:r>
              <w:rPr>
                <w:rFonts w:cs="Arial"/>
                <w:szCs w:val="20"/>
              </w:rPr>
              <w:t>Coral mortality likely</w:t>
            </w:r>
          </w:p>
        </w:tc>
        <w:tc>
          <w:tcPr>
            <w:tcW w:w="4597" w:type="dxa"/>
            <w:vMerge/>
          </w:tcPr>
          <w:p w:rsidR="00CF6E1F" w:rsidRDefault="00CF6E1F" w:rsidP="00570367"/>
        </w:tc>
      </w:tr>
    </w:tbl>
    <w:p w:rsidR="00CF6E1F" w:rsidRDefault="001C486C" w:rsidP="001C486C">
      <w:pPr>
        <w:pStyle w:val="Caption"/>
      </w:pPr>
      <w:bookmarkStart w:id="2" w:name="_Ref410899550"/>
      <w:proofErr w:type="gramStart"/>
      <w:r>
        <w:t xml:space="preserve">Figure </w:t>
      </w:r>
      <w:r w:rsidR="00A31832">
        <w:fldChar w:fldCharType="begin"/>
      </w:r>
      <w:r>
        <w:instrText xml:space="preserve"> SEQ Figure \* ARABIC </w:instrText>
      </w:r>
      <w:r w:rsidR="00A31832">
        <w:fldChar w:fldCharType="separate"/>
      </w:r>
      <w:r w:rsidR="009337EB">
        <w:rPr>
          <w:noProof/>
        </w:rPr>
        <w:t>2</w:t>
      </w:r>
      <w:r w:rsidR="00A31832">
        <w:fldChar w:fldCharType="end"/>
      </w:r>
      <w:bookmarkEnd w:id="2"/>
      <w:r>
        <w:t>.</w:t>
      </w:r>
      <w:proofErr w:type="gramEnd"/>
      <w:r>
        <w:t xml:space="preserve"> Bleaching alert level colours and the possible resulting effect</w:t>
      </w:r>
      <w:r w:rsidR="00D5179F">
        <w:t>,</w:t>
      </w:r>
      <w:r>
        <w:t xml:space="preserve"> with an example alert dial.</w:t>
      </w:r>
    </w:p>
    <w:p w:rsidR="00304B61" w:rsidRPr="00304B61" w:rsidRDefault="00304B61" w:rsidP="00304B61">
      <w:pPr>
        <w:pStyle w:val="BodyText"/>
        <w:rPr>
          <w:lang w:eastAsia="en-AU"/>
        </w:rPr>
      </w:pPr>
    </w:p>
    <w:p w:rsidR="00304B61" w:rsidRDefault="00304B61" w:rsidP="00304B61">
      <w:pPr>
        <w:pStyle w:val="Headingnon-numbered"/>
      </w:pPr>
      <w:r>
        <w:t>Using the Portal</w:t>
      </w:r>
    </w:p>
    <w:p w:rsidR="002E7582" w:rsidRPr="002E7582" w:rsidRDefault="009337EB" w:rsidP="002E7582">
      <w:pPr>
        <w:pStyle w:val="BodyText"/>
        <w:rPr>
          <w:lang w:eastAsia="en-AU"/>
        </w:rPr>
      </w:pPr>
      <w:r>
        <w:rPr>
          <w:noProof/>
          <w:lang w:eastAsia="en-AU"/>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 o:spid="_x0000_s1026" type="#_x0000_t62" style="position:absolute;margin-left:-20.4pt;margin-top:15.95pt;width:125.8pt;height:11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" adj="26206,2997" fillcolor="#f79646 [3209]" strokecolor="#974706 [1609]" strokeweight="2pt">
            <v:textbox inset="1mm,1mm,1mm,1mm">
              <w:txbxContent>
                <w:p w:rsidR="00BF145B" w:rsidRPr="00AF7EEE" w:rsidRDefault="00BF145B" w:rsidP="00D407BD">
                  <w:pPr>
                    <w:pStyle w:val="ListParagraph"/>
                    <w:numPr>
                      <w:ilvl w:val="0"/>
                      <w:numId w:val="17"/>
                    </w:numPr>
                    <w:ind w:left="426" w:hanging="426"/>
                    <w:rPr>
                      <w:color w:val="000000" w:themeColor="text1"/>
                    </w:rPr>
                  </w:pPr>
                  <w:r>
                    <w:rPr>
                      <w:color w:val="000000" w:themeColor="text1"/>
                    </w:rPr>
                    <w:t>For a regional view of a Pacific Nation’s EEZ, select the country’s name from this drop down box.</w:t>
                  </w:r>
                </w:p>
                <w:p w:rsidR="00BF145B" w:rsidRDefault="00BF145B" w:rsidP="002E7582">
                  <w:pPr>
                    <w:ind w:left="426"/>
                    <w:jc w:val="center"/>
                  </w:pPr>
                </w:p>
              </w:txbxContent>
            </v:textbox>
          </v:shape>
        </w:pict>
      </w:r>
    </w:p>
    <w:p w:rsidR="002E7582" w:rsidRPr="0090708E" w:rsidRDefault="009337EB" w:rsidP="002E7582">
      <w:pPr>
        <w:pStyle w:val="BodyText"/>
        <w:jc w:val="right"/>
        <w:rPr>
          <w:i/>
          <w:lang w:eastAsia="en-AU"/>
        </w:rPr>
      </w:pPr>
      <w:r>
        <w:rPr>
          <w:noProof/>
          <w:lang w:eastAsia="en-AU"/>
        </w:rPr>
        <w:pict>
          <v:shape id="Rounded Rectangular Callout 5" o:spid="_x0000_s1027" type="#_x0000_t62" style="position:absolute;left:0;text-align:left;margin-left:332.1pt;margin-top:79.55pt;width:143.35pt;height:44.4pt;z-index:25166950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" adj="7127,-28119" fillcolor="#f79646 [3209]" strokecolor="#974706 [1609]" strokeweight="2pt">
            <v:textbox inset="1mm,1mm,1mm,1mm">
              <w:txbxContent>
                <w:p w:rsidR="00BF145B" w:rsidRPr="00AF7EEE" w:rsidRDefault="00BF145B" w:rsidP="00D407BD">
                  <w:pPr>
                    <w:pStyle w:val="ListParagraph"/>
                    <w:numPr>
                      <w:ilvl w:val="0"/>
                      <w:numId w:val="19"/>
                    </w:numPr>
                    <w:ind w:left="284"/>
                    <w:rPr>
                      <w:color w:val="000000" w:themeColor="text1"/>
                    </w:rPr>
                  </w:pPr>
                  <w:r>
                    <w:rPr>
                      <w:color w:val="000000" w:themeColor="text1"/>
                    </w:rPr>
                    <w:t>Click the ‘submit’ button to produce your map.</w:t>
                  </w:r>
                  <w:r w:rsidRPr="002E7582">
                    <w:rPr>
                      <w:noProof/>
                    </w:rPr>
                    <w:t xml:space="preserve"> </w:t>
                  </w:r>
                </w:p>
                <w:p w:rsidR="00BF145B" w:rsidRDefault="00BF145B" w:rsidP="002E7582">
                  <w:pPr>
                    <w:ind w:left="284"/>
                    <w:jc w:val="center"/>
                  </w:pPr>
                </w:p>
              </w:txbxContent>
            </v:textbox>
          </v:shape>
        </w:pict>
      </w:r>
      <w:r w:rsidR="002E7582">
        <w:rPr>
          <w:i/>
          <w:noProof/>
          <w:lang w:eastAsia="en-AU"/>
        </w:rPr>
        <w:drawing>
          <wp:inline distT="0" distB="0" distL="0" distR="0">
            <wp:extent cx="4516341" cy="176573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708" cy="1765879"/>
                    </a:xfrm>
                    <a:prstGeom prst="rect">
                      <a:avLst/>
                    </a:prstGeom>
                    <a:noFill/>
                    <a:ln>
                      <a:noFill/>
                    </a:ln>
                  </pic:spPr>
                </pic:pic>
              </a:graphicData>
            </a:graphic>
          </wp:inline>
        </w:drawing>
      </w:r>
    </w:p>
    <w:p w:rsidR="0090708E" w:rsidRDefault="009337EB" w:rsidP="002E7582">
      <w:pPr>
        <w:pStyle w:val="Headingnon-numbered"/>
        <w:jc w:val="right"/>
      </w:pPr>
      <w:r>
        <w:rPr>
          <w:noProof/>
        </w:rPr>
        <w:pict>
          <v:shape id="Rounded Rectangular Callout 3" o:spid="_x0000_s1028" type="#_x0000_t62" style="position:absolute;left:0;text-align:left;margin-left:86.05pt;margin-top:7.85pt;width:229.75pt;height:55.75pt;z-index:2516674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" adj="17618,-17590" fillcolor="#f79646 [3209]" strokecolor="#974706 [1609]" strokeweight="2pt">
            <v:textbox inset="1mm,1mm,1mm,1mm">
              <w:txbxContent>
                <w:p w:rsidR="00BF145B" w:rsidRPr="00D407BD" w:rsidRDefault="00BF145B" w:rsidP="00D407BD">
                  <w:pPr>
                    <w:pStyle w:val="ListParagraph"/>
                    <w:numPr>
                      <w:ilvl w:val="0"/>
                      <w:numId w:val="18"/>
                    </w:numPr>
                    <w:ind w:left="284"/>
                    <w:rPr>
                      <w:color w:val="000000" w:themeColor="text1"/>
                    </w:rPr>
                  </w:pPr>
                  <w:r w:rsidRPr="00D407BD">
                    <w:rPr>
                      <w:color w:val="000000" w:themeColor="text1"/>
                    </w:rPr>
                    <w:t>If “Coral Bleaching Alert” is selected, the next step is to select the date of in</w:t>
                  </w:r>
                  <w:r w:rsidR="00D407BD" w:rsidRPr="00D407BD">
                    <w:rPr>
                      <w:color w:val="000000" w:themeColor="text1"/>
                    </w:rPr>
                    <w:t>terest from the pop-up calendar.</w:t>
                  </w:r>
                </w:p>
              </w:txbxContent>
            </v:textbox>
          </v:shape>
        </w:pict>
      </w:r>
    </w:p>
    <w:p w:rsidR="00D407BD" w:rsidRDefault="00D407BD" w:rsidP="00D407BD">
      <w:pPr>
        <w:spacing w:before="0" w:after="200" w:line="276" w:lineRule="auto"/>
      </w:pPr>
    </w:p>
    <w:p w:rsidR="00D407BD" w:rsidRDefault="00D407BD" w:rsidP="00D407BD">
      <w:pPr>
        <w:spacing w:before="0" w:after="200" w:line="276" w:lineRule="auto"/>
      </w:pPr>
    </w:p>
    <w:p w:rsidR="00D407BD" w:rsidRDefault="00D407BD" w:rsidP="00D407BD">
      <w:pPr>
        <w:spacing w:before="0" w:after="200" w:line="276" w:lineRule="auto"/>
      </w:pPr>
    </w:p>
    <w:p w:rsidR="001C486C" w:rsidRPr="00D407BD" w:rsidRDefault="00304B61" w:rsidP="00D407BD">
      <w:pPr>
        <w:pStyle w:val="Headingnon-numbered"/>
      </w:pPr>
      <w:r>
        <w:t>Description of Parameters</w:t>
      </w:r>
    </w:p>
    <w:p w:rsidR="00570367" w:rsidRPr="001C486C" w:rsidRDefault="00570367" w:rsidP="001C486C">
      <w:pPr>
        <w:rPr>
          <w:i/>
        </w:rPr>
      </w:pPr>
      <w:r w:rsidRPr="001C486C">
        <w:rPr>
          <w:i/>
        </w:rPr>
        <w:t>Bleaching Alert</w:t>
      </w:r>
      <w:r w:rsidR="000750F0">
        <w:rPr>
          <w:i/>
        </w:rPr>
        <w:t>:</w:t>
      </w:r>
    </w:p>
    <w:p w:rsidR="001C486C" w:rsidRDefault="00154308" w:rsidP="001C486C">
      <w:r>
        <w:t>Defined in the table below, t</w:t>
      </w:r>
      <w:r w:rsidR="001C486C" w:rsidRPr="007F3C41">
        <w:t xml:space="preserve">he </w:t>
      </w:r>
      <w:r w:rsidR="001C486C">
        <w:t>bleaching alert</w:t>
      </w:r>
      <w:r w:rsidR="001C486C" w:rsidRPr="007F3C41">
        <w:t xml:space="preserve"> levels are based on current values of the </w:t>
      </w:r>
      <w:r w:rsidR="001C486C" w:rsidRPr="00CF6E1F">
        <w:t xml:space="preserve">coral bleaching </w:t>
      </w:r>
      <w:proofErr w:type="spellStart"/>
      <w:r w:rsidR="001C486C" w:rsidRPr="00CF6E1F">
        <w:t>HotSpot</w:t>
      </w:r>
      <w:proofErr w:type="spellEnd"/>
      <w:r w:rsidR="001C486C" w:rsidRPr="007F3C41">
        <w:t xml:space="preserve"> and </w:t>
      </w:r>
      <w:r w:rsidR="001C486C" w:rsidRPr="00CF6E1F">
        <w:t>Degree Heating Weeks</w:t>
      </w:r>
      <w:r w:rsidR="001C486C" w:rsidRPr="007F3C41">
        <w:t xml:space="preserve"> (DHW) products. </w:t>
      </w:r>
      <w:proofErr w:type="spellStart"/>
      <w:r w:rsidR="001C486C" w:rsidRPr="007F3C41">
        <w:t>HotSpot</w:t>
      </w:r>
      <w:proofErr w:type="spellEnd"/>
      <w:r w:rsidR="001C486C" w:rsidRPr="007F3C41">
        <w:t xml:space="preserve"> is defined as the </w:t>
      </w:r>
      <w:r w:rsidR="00835D86">
        <w:t xml:space="preserve">positive </w:t>
      </w:r>
      <w:r w:rsidR="001C486C" w:rsidRPr="007F3C41">
        <w:t xml:space="preserve">difference between the satellite-observed SST and the climatologically averaged temperature for the warmest month at that pixel. Degree Heating Weeks is the accumulated thermal stress, and is calculated as the sum of all values of </w:t>
      </w:r>
      <w:proofErr w:type="spellStart"/>
      <w:r w:rsidR="001C486C" w:rsidRPr="007F3C41">
        <w:t>HotSpot</w:t>
      </w:r>
      <w:proofErr w:type="spellEnd"/>
      <w:r w:rsidR="001C486C" w:rsidRPr="007F3C41">
        <w:t xml:space="preserve"> ≥ 1ºC during the past 12</w:t>
      </w:r>
      <w:r>
        <w:t>-</w:t>
      </w:r>
      <w:r w:rsidR="001C486C" w:rsidRPr="007F3C41">
        <w:t>week period at that pixel. In the Bleaching Alert Area product every pixel has an alert level defined and is color-coded (see</w:t>
      </w:r>
      <w:r w:rsidR="001C486C">
        <w:t xml:space="preserve"> </w:t>
      </w:r>
      <w:r w:rsidR="00A31832">
        <w:fldChar w:fldCharType="begin"/>
      </w:r>
      <w:r w:rsidR="001C486C">
        <w:instrText xml:space="preserve"> REF _Ref410897224 \h </w:instrText>
      </w:r>
      <w:r w:rsidR="00A31832">
        <w:fldChar w:fldCharType="separate"/>
      </w:r>
      <w:r w:rsidR="009337EB">
        <w:t xml:space="preserve">Table </w:t>
      </w:r>
      <w:r w:rsidR="009337EB">
        <w:rPr>
          <w:noProof/>
        </w:rPr>
        <w:t>1</w:t>
      </w:r>
      <w:r w:rsidR="00A31832">
        <w:fldChar w:fldCharType="end"/>
      </w:r>
      <w:r w:rsidR="001C486C" w:rsidRPr="007F3C41">
        <w:t>).</w:t>
      </w:r>
      <w:r w:rsidR="001C486C">
        <w:t xml:space="preserve"> The alert reflects </w:t>
      </w:r>
      <w:r w:rsidR="001C486C">
        <w:lastRenderedPageBreak/>
        <w:t xml:space="preserve">the maximum thermal stress experienced in the </w:t>
      </w:r>
      <w:r w:rsidR="00835D86">
        <w:t xml:space="preserve">prior seven </w:t>
      </w:r>
      <w:r w:rsidR="001C486C">
        <w:t>days.</w:t>
      </w:r>
      <w:r w:rsidR="001C0AEC">
        <w:t xml:space="preserve"> </w:t>
      </w:r>
      <w:r w:rsidR="001C0AEC" w:rsidRPr="007F3C41">
        <w:t>The data are at 0.05 degree (5 km) resolution</w:t>
      </w:r>
      <w:r>
        <w:t>,</w:t>
      </w:r>
      <w:r w:rsidR="001C0AEC" w:rsidRPr="007F3C41">
        <w:t xml:space="preserve"> updated daily.  </w:t>
      </w:r>
    </w:p>
    <w:tbl>
      <w:tblPr>
        <w:tblStyle w:val="TableGrid"/>
        <w:tblW w:w="0" w:type="auto"/>
        <w:jc w:val="center"/>
        <w:tblLook w:val="04A0" w:firstRow="1" w:lastRow="0" w:firstColumn="1" w:lastColumn="0" w:noHBand="0" w:noVBand="1"/>
      </w:tblPr>
      <w:tblGrid>
        <w:gridCol w:w="2521"/>
        <w:gridCol w:w="3686"/>
        <w:gridCol w:w="2804"/>
      </w:tblGrid>
      <w:tr w:rsidR="001C486C" w:rsidRPr="006C780D">
        <w:trPr>
          <w:cnfStyle w:val="100000000000" w:firstRow="1" w:lastRow="0" w:firstColumn="0" w:lastColumn="0" w:oddVBand="0" w:evenVBand="0" w:oddHBand="0" w:evenHBand="0" w:firstRowFirstColumn="0" w:firstRowLastColumn="0" w:lastRowFirstColumn="0" w:lastRowLastColumn="0"/>
          <w:jc w:val="center"/>
        </w:trPr>
        <w:tc>
          <w:tcPr>
            <w:tcW w:w="9011" w:type="dxa"/>
            <w:gridSpan w:val="3"/>
            <w:tcBorders>
              <w:top w:val="nil"/>
              <w:left w:val="nil"/>
              <w:bottom w:val="single" w:sz="4" w:space="0" w:color="auto"/>
              <w:right w:val="nil"/>
            </w:tcBorders>
            <w:shd w:val="clear" w:color="auto" w:fill="auto"/>
          </w:tcPr>
          <w:p w:rsidR="001C486C" w:rsidRPr="006C780D" w:rsidRDefault="001C486C" w:rsidP="00835D86">
            <w:pPr>
              <w:pStyle w:val="Caption"/>
              <w:rPr>
                <w:rFonts w:cs="Arial"/>
                <w:szCs w:val="20"/>
              </w:rPr>
            </w:pPr>
            <w:bookmarkStart w:id="3" w:name="_Ref410897224"/>
            <w:r>
              <w:t xml:space="preserve">Table </w:t>
            </w:r>
            <w:r w:rsidR="00A31832">
              <w:fldChar w:fldCharType="begin"/>
            </w:r>
            <w:r>
              <w:instrText xml:space="preserve"> SEQ Table \* ARABIC </w:instrText>
            </w:r>
            <w:r w:rsidR="00A31832">
              <w:fldChar w:fldCharType="separate"/>
            </w:r>
            <w:r w:rsidR="009337EB">
              <w:rPr>
                <w:noProof/>
              </w:rPr>
              <w:t>1</w:t>
            </w:r>
            <w:r w:rsidR="00A31832">
              <w:fldChar w:fldCharType="end"/>
            </w:r>
            <w:bookmarkEnd w:id="3"/>
            <w:r>
              <w:t xml:space="preserve">. </w:t>
            </w:r>
            <w:r w:rsidRPr="006C780D">
              <w:rPr>
                <w:rFonts w:cs="Arial"/>
                <w:szCs w:val="20"/>
              </w:rPr>
              <w:t>Coral bleaching thermal s</w:t>
            </w:r>
            <w:r>
              <w:rPr>
                <w:rFonts w:cs="Arial"/>
                <w:szCs w:val="20"/>
              </w:rPr>
              <w:t xml:space="preserve">tress levels based on the </w:t>
            </w:r>
            <w:hyperlink r:id="rId13" w:history="1">
              <w:r w:rsidR="00A62D34" w:rsidRPr="00A62D34">
                <w:rPr>
                  <w:rStyle w:val="Hyperlink"/>
                  <w:rFonts w:cs="Arial"/>
                  <w:szCs w:val="20"/>
                </w:rPr>
                <w:t xml:space="preserve">NOAA Coral Reef Watch </w:t>
              </w:r>
              <w:r w:rsidRPr="00A62D34">
                <w:rPr>
                  <w:rStyle w:val="Hyperlink"/>
                  <w:rFonts w:cs="Arial"/>
                  <w:szCs w:val="20"/>
                </w:rPr>
                <w:t>5</w:t>
              </w:r>
              <w:r w:rsidR="00835D86">
                <w:rPr>
                  <w:rStyle w:val="Hyperlink"/>
                  <w:rFonts w:cs="Arial"/>
                  <w:szCs w:val="20"/>
                </w:rPr>
                <w:t>-</w:t>
              </w:r>
              <w:r w:rsidRPr="00A62D34">
                <w:rPr>
                  <w:rStyle w:val="Hyperlink"/>
                  <w:rFonts w:cs="Arial"/>
                  <w:szCs w:val="20"/>
                </w:rPr>
                <w:t xml:space="preserve">km Coral Bleaching </w:t>
              </w:r>
              <w:proofErr w:type="spellStart"/>
              <w:r w:rsidRPr="00A62D34">
                <w:rPr>
                  <w:rStyle w:val="Hyperlink"/>
                  <w:rFonts w:cs="Arial"/>
                  <w:szCs w:val="20"/>
                </w:rPr>
                <w:t>HotSpots</w:t>
              </w:r>
              <w:proofErr w:type="spellEnd"/>
              <w:r w:rsidRPr="00A62D34">
                <w:rPr>
                  <w:rStyle w:val="Hyperlink"/>
                  <w:rFonts w:cs="Arial"/>
                  <w:szCs w:val="20"/>
                </w:rPr>
                <w:t xml:space="preserve"> and DHW products</w:t>
              </w:r>
            </w:hyperlink>
            <w:r w:rsidRPr="006C780D">
              <w:rPr>
                <w:rFonts w:cs="Arial"/>
                <w:szCs w:val="20"/>
              </w:rPr>
              <w:t>.</w:t>
            </w:r>
          </w:p>
        </w:tc>
      </w:tr>
      <w:tr w:rsidR="001C486C" w:rsidRPr="006C780D">
        <w:trPr>
          <w:jc w:val="center"/>
        </w:trPr>
        <w:tc>
          <w:tcPr>
            <w:tcW w:w="2521" w:type="dxa"/>
            <w:tcBorders>
              <w:top w:val="single" w:sz="4" w:space="0" w:color="auto"/>
              <w:left w:val="nil"/>
              <w:bottom w:val="single" w:sz="4" w:space="0" w:color="auto"/>
              <w:right w:val="nil"/>
            </w:tcBorders>
          </w:tcPr>
          <w:p w:rsidR="001C486C" w:rsidRPr="008C5FA7" w:rsidRDefault="001C486C" w:rsidP="00835D86">
            <w:pPr>
              <w:autoSpaceDE w:val="0"/>
              <w:autoSpaceDN w:val="0"/>
              <w:adjustRightInd w:val="0"/>
              <w:spacing w:before="60" w:after="60" w:line="240" w:lineRule="auto"/>
              <w:jc w:val="center"/>
              <w:rPr>
                <w:rFonts w:cs="Arial"/>
                <w:b/>
                <w:szCs w:val="20"/>
              </w:rPr>
            </w:pPr>
            <w:r>
              <w:rPr>
                <w:rFonts w:cs="Arial"/>
                <w:b/>
                <w:szCs w:val="20"/>
              </w:rPr>
              <w:t>Alert Level</w:t>
            </w:r>
          </w:p>
        </w:tc>
        <w:tc>
          <w:tcPr>
            <w:tcW w:w="3686" w:type="dxa"/>
            <w:tcBorders>
              <w:top w:val="single" w:sz="4" w:space="0" w:color="auto"/>
              <w:left w:val="nil"/>
              <w:bottom w:val="single" w:sz="4" w:space="0" w:color="auto"/>
              <w:right w:val="nil"/>
            </w:tcBorders>
          </w:tcPr>
          <w:p w:rsidR="001C486C" w:rsidRPr="008C5FA7" w:rsidRDefault="001C486C" w:rsidP="00835D86">
            <w:pPr>
              <w:autoSpaceDE w:val="0"/>
              <w:autoSpaceDN w:val="0"/>
              <w:adjustRightInd w:val="0"/>
              <w:spacing w:before="60" w:after="60" w:line="240" w:lineRule="auto"/>
              <w:jc w:val="center"/>
              <w:rPr>
                <w:rFonts w:cs="Arial"/>
                <w:b/>
                <w:szCs w:val="20"/>
              </w:rPr>
            </w:pPr>
            <w:r w:rsidRPr="008C5FA7">
              <w:rPr>
                <w:rFonts w:cs="Arial"/>
                <w:b/>
                <w:szCs w:val="20"/>
              </w:rPr>
              <w:t>Level Definition</w:t>
            </w:r>
          </w:p>
        </w:tc>
        <w:tc>
          <w:tcPr>
            <w:tcW w:w="2804" w:type="dxa"/>
            <w:tcBorders>
              <w:top w:val="single" w:sz="4" w:space="0" w:color="auto"/>
              <w:left w:val="nil"/>
              <w:bottom w:val="single" w:sz="4" w:space="0" w:color="auto"/>
              <w:right w:val="nil"/>
            </w:tcBorders>
          </w:tcPr>
          <w:p w:rsidR="001C486C" w:rsidRPr="008C5FA7" w:rsidRDefault="001C486C" w:rsidP="00835D86">
            <w:pPr>
              <w:autoSpaceDE w:val="0"/>
              <w:autoSpaceDN w:val="0"/>
              <w:adjustRightInd w:val="0"/>
              <w:spacing w:before="60" w:after="60" w:line="240" w:lineRule="auto"/>
              <w:jc w:val="center"/>
              <w:rPr>
                <w:rFonts w:cs="Arial"/>
                <w:b/>
                <w:szCs w:val="20"/>
              </w:rPr>
            </w:pPr>
            <w:r w:rsidRPr="008C5FA7">
              <w:rPr>
                <w:rFonts w:cs="Arial"/>
                <w:b/>
                <w:szCs w:val="20"/>
              </w:rPr>
              <w:t>Effect</w:t>
            </w:r>
          </w:p>
        </w:tc>
      </w:tr>
      <w:tr w:rsidR="001C486C" w:rsidRPr="006C780D" w:rsidTr="00D44EC2">
        <w:trPr>
          <w:jc w:val="center"/>
        </w:trPr>
        <w:tc>
          <w:tcPr>
            <w:tcW w:w="2521" w:type="dxa"/>
            <w:tcBorders>
              <w:top w:val="single" w:sz="4" w:space="0" w:color="auto"/>
              <w:left w:val="nil"/>
              <w:bottom w:val="nil"/>
              <w:right w:val="nil"/>
            </w:tcBorders>
            <w:shd w:val="clear" w:color="auto" w:fill="C8FAFA"/>
          </w:tcPr>
          <w:p w:rsidR="001C486C" w:rsidRPr="006C780D" w:rsidRDefault="001C486C" w:rsidP="00835D86">
            <w:pPr>
              <w:autoSpaceDE w:val="0"/>
              <w:autoSpaceDN w:val="0"/>
              <w:adjustRightInd w:val="0"/>
              <w:spacing w:before="60" w:after="60" w:line="240" w:lineRule="auto"/>
              <w:rPr>
                <w:rFonts w:cs="Arial"/>
                <w:szCs w:val="20"/>
              </w:rPr>
            </w:pPr>
            <w:r w:rsidRPr="006C780D">
              <w:rPr>
                <w:rFonts w:cs="Arial"/>
                <w:szCs w:val="20"/>
              </w:rPr>
              <w:t>No Stress</w:t>
            </w:r>
          </w:p>
        </w:tc>
        <w:tc>
          <w:tcPr>
            <w:tcW w:w="3686" w:type="dxa"/>
            <w:tcBorders>
              <w:top w:val="single" w:sz="4" w:space="0" w:color="auto"/>
              <w:left w:val="nil"/>
              <w:bottom w:val="nil"/>
              <w:right w:val="nil"/>
            </w:tcBorders>
            <w:shd w:val="clear" w:color="auto" w:fill="C8FAFA"/>
          </w:tcPr>
          <w:p w:rsidR="001C486C" w:rsidRPr="00292FB6" w:rsidRDefault="001C486C" w:rsidP="00835D86">
            <w:pPr>
              <w:autoSpaceDE w:val="0"/>
              <w:autoSpaceDN w:val="0"/>
              <w:adjustRightInd w:val="0"/>
              <w:spacing w:before="60" w:after="60" w:line="240" w:lineRule="auto"/>
              <w:rPr>
                <w:rFonts w:cs="Arial"/>
                <w:szCs w:val="20"/>
              </w:rPr>
            </w:pPr>
            <w:proofErr w:type="spellStart"/>
            <w:r w:rsidRPr="00292FB6">
              <w:rPr>
                <w:rFonts w:cs="Arial"/>
                <w:szCs w:val="20"/>
              </w:rPr>
              <w:t>HotSpot</w:t>
            </w:r>
            <w:proofErr w:type="spellEnd"/>
            <w:r w:rsidRPr="00292FB6">
              <w:rPr>
                <w:rFonts w:cs="Arial"/>
                <w:szCs w:val="20"/>
              </w:rPr>
              <w:t xml:space="preserve"> ≤ 0</w:t>
            </w:r>
            <w:r w:rsidR="00292FB6">
              <w:rPr>
                <w:rFonts w:cs="Arial"/>
                <w:szCs w:val="20"/>
              </w:rPr>
              <w:t>.0</w:t>
            </w:r>
          </w:p>
        </w:tc>
        <w:tc>
          <w:tcPr>
            <w:tcW w:w="2804" w:type="dxa"/>
            <w:tcBorders>
              <w:top w:val="single" w:sz="4" w:space="0" w:color="auto"/>
              <w:left w:val="nil"/>
              <w:bottom w:val="nil"/>
              <w:right w:val="nil"/>
            </w:tcBorders>
            <w:shd w:val="clear" w:color="auto" w:fill="C8FAFA"/>
          </w:tcPr>
          <w:p w:rsidR="001C486C" w:rsidRPr="006C780D" w:rsidRDefault="001C486C" w:rsidP="00835D86">
            <w:pPr>
              <w:tabs>
                <w:tab w:val="left" w:pos="2520"/>
              </w:tabs>
              <w:autoSpaceDE w:val="0"/>
              <w:autoSpaceDN w:val="0"/>
              <w:adjustRightInd w:val="0"/>
              <w:spacing w:before="60" w:after="60" w:line="240" w:lineRule="auto"/>
              <w:rPr>
                <w:rFonts w:cs="Arial"/>
                <w:szCs w:val="20"/>
              </w:rPr>
            </w:pPr>
            <w:r>
              <w:rPr>
                <w:rFonts w:cs="Arial"/>
                <w:szCs w:val="20"/>
              </w:rPr>
              <w:t>No thermal stress</w:t>
            </w:r>
          </w:p>
        </w:tc>
      </w:tr>
      <w:tr w:rsidR="001C486C" w:rsidRPr="006C780D" w:rsidTr="00D44EC2">
        <w:trPr>
          <w:jc w:val="center"/>
        </w:trPr>
        <w:tc>
          <w:tcPr>
            <w:tcW w:w="2521" w:type="dxa"/>
            <w:tcBorders>
              <w:top w:val="nil"/>
              <w:left w:val="nil"/>
              <w:bottom w:val="nil"/>
              <w:right w:val="nil"/>
            </w:tcBorders>
            <w:shd w:val="clear" w:color="auto" w:fill="FFF000"/>
          </w:tcPr>
          <w:p w:rsidR="001C486C" w:rsidRPr="006C780D" w:rsidRDefault="001C486C" w:rsidP="00835D86">
            <w:pPr>
              <w:autoSpaceDE w:val="0"/>
              <w:autoSpaceDN w:val="0"/>
              <w:adjustRightInd w:val="0"/>
              <w:spacing w:before="60" w:after="60" w:line="240" w:lineRule="auto"/>
              <w:rPr>
                <w:rFonts w:cs="Arial"/>
                <w:szCs w:val="20"/>
              </w:rPr>
            </w:pPr>
            <w:r w:rsidRPr="006C780D">
              <w:rPr>
                <w:rFonts w:cs="Arial"/>
                <w:szCs w:val="20"/>
              </w:rPr>
              <w:t>Bleaching Watch</w:t>
            </w:r>
          </w:p>
        </w:tc>
        <w:tc>
          <w:tcPr>
            <w:tcW w:w="3686" w:type="dxa"/>
            <w:tcBorders>
              <w:top w:val="nil"/>
              <w:left w:val="nil"/>
              <w:bottom w:val="nil"/>
              <w:right w:val="nil"/>
            </w:tcBorders>
            <w:shd w:val="clear" w:color="auto" w:fill="FFF000"/>
          </w:tcPr>
          <w:p w:rsidR="001C486C" w:rsidRPr="006C780D" w:rsidRDefault="001C486C" w:rsidP="00835D86">
            <w:pPr>
              <w:autoSpaceDE w:val="0"/>
              <w:autoSpaceDN w:val="0"/>
              <w:adjustRightInd w:val="0"/>
              <w:spacing w:before="60" w:after="60" w:line="240" w:lineRule="auto"/>
              <w:rPr>
                <w:rFonts w:cs="Arial"/>
                <w:szCs w:val="20"/>
              </w:rPr>
            </w:pPr>
            <w:r w:rsidRPr="00984F8F">
              <w:rPr>
                <w:rFonts w:cs="Arial"/>
                <w:szCs w:val="20"/>
              </w:rPr>
              <w:t>Watch 0</w:t>
            </w:r>
            <w:r w:rsidR="00292FB6">
              <w:rPr>
                <w:rFonts w:cs="Arial"/>
                <w:szCs w:val="20"/>
              </w:rPr>
              <w:t>.0</w:t>
            </w:r>
            <w:r w:rsidRPr="00984F8F">
              <w:rPr>
                <w:rFonts w:cs="Arial"/>
                <w:szCs w:val="20"/>
              </w:rPr>
              <w:t xml:space="preserve"> &lt; </w:t>
            </w:r>
            <w:proofErr w:type="spellStart"/>
            <w:r w:rsidRPr="00984F8F">
              <w:rPr>
                <w:rFonts w:cs="Arial"/>
                <w:szCs w:val="20"/>
              </w:rPr>
              <w:t>HotSpot</w:t>
            </w:r>
            <w:proofErr w:type="spellEnd"/>
            <w:r w:rsidRPr="00984F8F">
              <w:rPr>
                <w:rFonts w:cs="Arial"/>
                <w:szCs w:val="20"/>
              </w:rPr>
              <w:t xml:space="preserve"> &lt; 1</w:t>
            </w:r>
            <w:r w:rsidR="00292FB6">
              <w:rPr>
                <w:rFonts w:cs="Arial"/>
                <w:szCs w:val="20"/>
              </w:rPr>
              <w:t>.0</w:t>
            </w:r>
          </w:p>
        </w:tc>
        <w:tc>
          <w:tcPr>
            <w:tcW w:w="2804" w:type="dxa"/>
            <w:tcBorders>
              <w:top w:val="nil"/>
              <w:left w:val="nil"/>
              <w:bottom w:val="nil"/>
              <w:right w:val="nil"/>
            </w:tcBorders>
            <w:shd w:val="clear" w:color="auto" w:fill="FFF000"/>
          </w:tcPr>
          <w:p w:rsidR="001C486C" w:rsidRPr="006C780D" w:rsidRDefault="001C486C" w:rsidP="00835D86">
            <w:pPr>
              <w:autoSpaceDE w:val="0"/>
              <w:autoSpaceDN w:val="0"/>
              <w:adjustRightInd w:val="0"/>
              <w:spacing w:before="60" w:after="60" w:line="240" w:lineRule="auto"/>
              <w:rPr>
                <w:rFonts w:cs="Arial"/>
                <w:szCs w:val="20"/>
              </w:rPr>
            </w:pPr>
            <w:r>
              <w:rPr>
                <w:rFonts w:cs="Arial"/>
                <w:szCs w:val="20"/>
              </w:rPr>
              <w:t>Low-level thermal stress</w:t>
            </w:r>
          </w:p>
        </w:tc>
      </w:tr>
      <w:tr w:rsidR="001C486C" w:rsidRPr="006C780D" w:rsidTr="00D44EC2">
        <w:trPr>
          <w:jc w:val="center"/>
        </w:trPr>
        <w:tc>
          <w:tcPr>
            <w:tcW w:w="2521" w:type="dxa"/>
            <w:tcBorders>
              <w:top w:val="nil"/>
              <w:left w:val="nil"/>
              <w:bottom w:val="nil"/>
              <w:right w:val="nil"/>
            </w:tcBorders>
            <w:shd w:val="clear" w:color="auto" w:fill="FAAA0A"/>
          </w:tcPr>
          <w:p w:rsidR="001C486C" w:rsidRPr="006C780D" w:rsidRDefault="001C486C" w:rsidP="00835D86">
            <w:pPr>
              <w:autoSpaceDE w:val="0"/>
              <w:autoSpaceDN w:val="0"/>
              <w:adjustRightInd w:val="0"/>
              <w:spacing w:before="60" w:after="60" w:line="240" w:lineRule="auto"/>
              <w:rPr>
                <w:rFonts w:cs="Arial"/>
                <w:szCs w:val="20"/>
              </w:rPr>
            </w:pPr>
            <w:r w:rsidRPr="006C780D">
              <w:rPr>
                <w:rFonts w:cs="Arial"/>
                <w:szCs w:val="20"/>
              </w:rPr>
              <w:t>Bleaching Warning</w:t>
            </w:r>
          </w:p>
        </w:tc>
        <w:tc>
          <w:tcPr>
            <w:tcW w:w="3686" w:type="dxa"/>
            <w:tcBorders>
              <w:top w:val="nil"/>
              <w:left w:val="nil"/>
              <w:bottom w:val="nil"/>
              <w:right w:val="nil"/>
            </w:tcBorders>
            <w:shd w:val="clear" w:color="auto" w:fill="FAAA0A"/>
          </w:tcPr>
          <w:p w:rsidR="001C486C" w:rsidRPr="006C780D" w:rsidRDefault="001C486C" w:rsidP="00835D86">
            <w:pPr>
              <w:autoSpaceDE w:val="0"/>
              <w:autoSpaceDN w:val="0"/>
              <w:adjustRightInd w:val="0"/>
              <w:spacing w:before="60" w:after="60" w:line="240" w:lineRule="auto"/>
              <w:rPr>
                <w:rFonts w:cs="Arial"/>
                <w:szCs w:val="20"/>
              </w:rPr>
            </w:pPr>
            <w:r w:rsidRPr="00984F8F">
              <w:rPr>
                <w:rFonts w:cs="Arial"/>
                <w:szCs w:val="20"/>
              </w:rPr>
              <w:t>1</w:t>
            </w:r>
            <w:r w:rsidR="00292FB6">
              <w:rPr>
                <w:rFonts w:cs="Arial"/>
                <w:szCs w:val="20"/>
              </w:rPr>
              <w:t>.0</w:t>
            </w:r>
            <w:r w:rsidRPr="00984F8F">
              <w:rPr>
                <w:rFonts w:cs="Arial"/>
                <w:szCs w:val="20"/>
              </w:rPr>
              <w:t xml:space="preserve"> ≤ </w:t>
            </w:r>
            <w:proofErr w:type="spellStart"/>
            <w:r w:rsidRPr="00984F8F">
              <w:rPr>
                <w:rFonts w:cs="Arial"/>
                <w:szCs w:val="20"/>
              </w:rPr>
              <w:t>HotSpot</w:t>
            </w:r>
            <w:proofErr w:type="spellEnd"/>
            <w:r w:rsidRPr="00984F8F">
              <w:rPr>
                <w:rFonts w:cs="Arial"/>
                <w:szCs w:val="20"/>
              </w:rPr>
              <w:t xml:space="preserve"> and</w:t>
            </w:r>
            <w:r>
              <w:rPr>
                <w:rFonts w:cs="Arial"/>
                <w:szCs w:val="20"/>
              </w:rPr>
              <w:t xml:space="preserve"> </w:t>
            </w:r>
            <w:r w:rsidRPr="00984F8F">
              <w:rPr>
                <w:rFonts w:cs="Arial"/>
                <w:szCs w:val="20"/>
              </w:rPr>
              <w:t>0</w:t>
            </w:r>
            <w:r w:rsidR="00292FB6">
              <w:rPr>
                <w:rFonts w:cs="Arial"/>
                <w:szCs w:val="20"/>
              </w:rPr>
              <w:t>.0</w:t>
            </w:r>
            <w:r w:rsidRPr="00984F8F">
              <w:rPr>
                <w:rFonts w:cs="Arial"/>
                <w:szCs w:val="20"/>
              </w:rPr>
              <w:t xml:space="preserve"> &lt; DHW &lt; 4</w:t>
            </w:r>
            <w:r w:rsidR="00292FB6">
              <w:rPr>
                <w:rFonts w:cs="Arial"/>
                <w:szCs w:val="20"/>
              </w:rPr>
              <w:t>.0</w:t>
            </w:r>
          </w:p>
        </w:tc>
        <w:tc>
          <w:tcPr>
            <w:tcW w:w="2804" w:type="dxa"/>
            <w:tcBorders>
              <w:top w:val="nil"/>
              <w:left w:val="nil"/>
              <w:bottom w:val="nil"/>
              <w:right w:val="nil"/>
            </w:tcBorders>
            <w:shd w:val="clear" w:color="auto" w:fill="FAAA0A"/>
          </w:tcPr>
          <w:p w:rsidR="001C486C" w:rsidRPr="006C780D" w:rsidRDefault="001C486C" w:rsidP="00835D86">
            <w:pPr>
              <w:autoSpaceDE w:val="0"/>
              <w:autoSpaceDN w:val="0"/>
              <w:adjustRightInd w:val="0"/>
              <w:spacing w:before="60" w:after="60" w:line="240" w:lineRule="auto"/>
              <w:rPr>
                <w:rFonts w:cs="Arial"/>
                <w:szCs w:val="20"/>
              </w:rPr>
            </w:pPr>
            <w:r>
              <w:rPr>
                <w:rFonts w:cs="Arial"/>
                <w:szCs w:val="20"/>
              </w:rPr>
              <w:t>Coral bleaching possible</w:t>
            </w:r>
          </w:p>
        </w:tc>
      </w:tr>
      <w:tr w:rsidR="001C486C" w:rsidRPr="006C780D" w:rsidTr="00D44EC2">
        <w:trPr>
          <w:jc w:val="center"/>
        </w:trPr>
        <w:tc>
          <w:tcPr>
            <w:tcW w:w="2521" w:type="dxa"/>
            <w:tcBorders>
              <w:top w:val="nil"/>
              <w:left w:val="nil"/>
              <w:bottom w:val="nil"/>
              <w:right w:val="nil"/>
            </w:tcBorders>
            <w:shd w:val="clear" w:color="auto" w:fill="F00000"/>
          </w:tcPr>
          <w:p w:rsidR="001C486C" w:rsidRPr="006C780D" w:rsidRDefault="001C486C" w:rsidP="00835D86">
            <w:pPr>
              <w:autoSpaceDE w:val="0"/>
              <w:autoSpaceDN w:val="0"/>
              <w:adjustRightInd w:val="0"/>
              <w:spacing w:before="60" w:after="60" w:line="240" w:lineRule="auto"/>
              <w:rPr>
                <w:rFonts w:cs="Arial"/>
                <w:szCs w:val="20"/>
              </w:rPr>
            </w:pPr>
            <w:r w:rsidRPr="006C780D">
              <w:rPr>
                <w:rFonts w:cs="Arial"/>
                <w:szCs w:val="20"/>
              </w:rPr>
              <w:t>Bleaching Alert Level 1</w:t>
            </w:r>
          </w:p>
        </w:tc>
        <w:tc>
          <w:tcPr>
            <w:tcW w:w="3686" w:type="dxa"/>
            <w:tcBorders>
              <w:top w:val="nil"/>
              <w:left w:val="nil"/>
              <w:bottom w:val="nil"/>
              <w:right w:val="nil"/>
            </w:tcBorders>
            <w:shd w:val="clear" w:color="auto" w:fill="F00000"/>
          </w:tcPr>
          <w:p w:rsidR="001C486C" w:rsidRPr="006C780D" w:rsidRDefault="001C486C" w:rsidP="00835D86">
            <w:pPr>
              <w:autoSpaceDE w:val="0"/>
              <w:autoSpaceDN w:val="0"/>
              <w:adjustRightInd w:val="0"/>
              <w:spacing w:before="60" w:after="60" w:line="240" w:lineRule="auto"/>
              <w:rPr>
                <w:rFonts w:cs="Arial"/>
                <w:szCs w:val="20"/>
              </w:rPr>
            </w:pPr>
            <w:r w:rsidRPr="00984F8F">
              <w:rPr>
                <w:rFonts w:cs="Arial"/>
                <w:szCs w:val="20"/>
              </w:rPr>
              <w:t>1</w:t>
            </w:r>
            <w:r w:rsidR="00292FB6">
              <w:rPr>
                <w:rFonts w:cs="Arial"/>
                <w:szCs w:val="20"/>
              </w:rPr>
              <w:t>.0</w:t>
            </w:r>
            <w:r w:rsidRPr="00984F8F">
              <w:rPr>
                <w:rFonts w:cs="Arial"/>
                <w:szCs w:val="20"/>
              </w:rPr>
              <w:t xml:space="preserve"> ≤ </w:t>
            </w:r>
            <w:proofErr w:type="spellStart"/>
            <w:r w:rsidRPr="00984F8F">
              <w:rPr>
                <w:rFonts w:cs="Arial"/>
                <w:szCs w:val="20"/>
              </w:rPr>
              <w:t>HotSpot</w:t>
            </w:r>
            <w:proofErr w:type="spellEnd"/>
            <w:r w:rsidRPr="00984F8F">
              <w:rPr>
                <w:rFonts w:cs="Arial"/>
                <w:szCs w:val="20"/>
              </w:rPr>
              <w:t xml:space="preserve"> and</w:t>
            </w:r>
            <w:r>
              <w:rPr>
                <w:rFonts w:cs="Arial"/>
                <w:szCs w:val="20"/>
              </w:rPr>
              <w:t xml:space="preserve"> </w:t>
            </w:r>
            <w:r w:rsidRPr="00984F8F">
              <w:rPr>
                <w:rFonts w:cs="Arial"/>
                <w:szCs w:val="20"/>
              </w:rPr>
              <w:t>4</w:t>
            </w:r>
            <w:r w:rsidR="00292FB6">
              <w:rPr>
                <w:rFonts w:cs="Arial"/>
                <w:szCs w:val="20"/>
              </w:rPr>
              <w:t>.0</w:t>
            </w:r>
            <w:r w:rsidRPr="00984F8F">
              <w:rPr>
                <w:rFonts w:cs="Arial"/>
                <w:szCs w:val="20"/>
              </w:rPr>
              <w:t xml:space="preserve"> ≤ DHW &lt; 8</w:t>
            </w:r>
            <w:r w:rsidR="00292FB6">
              <w:rPr>
                <w:rFonts w:cs="Arial"/>
                <w:szCs w:val="20"/>
              </w:rPr>
              <w:t>.0</w:t>
            </w:r>
          </w:p>
        </w:tc>
        <w:tc>
          <w:tcPr>
            <w:tcW w:w="2804" w:type="dxa"/>
            <w:tcBorders>
              <w:top w:val="nil"/>
              <w:left w:val="nil"/>
              <w:bottom w:val="nil"/>
              <w:right w:val="nil"/>
            </w:tcBorders>
            <w:shd w:val="clear" w:color="auto" w:fill="F00000"/>
          </w:tcPr>
          <w:p w:rsidR="001C486C" w:rsidRPr="006C780D" w:rsidRDefault="001C486C" w:rsidP="00835D86">
            <w:pPr>
              <w:autoSpaceDE w:val="0"/>
              <w:autoSpaceDN w:val="0"/>
              <w:adjustRightInd w:val="0"/>
              <w:spacing w:before="60" w:after="60" w:line="240" w:lineRule="auto"/>
              <w:rPr>
                <w:rFonts w:cs="Arial"/>
                <w:szCs w:val="20"/>
              </w:rPr>
            </w:pPr>
            <w:r>
              <w:rPr>
                <w:rFonts w:cs="Arial"/>
                <w:szCs w:val="20"/>
              </w:rPr>
              <w:t>Coral bleaching likely</w:t>
            </w:r>
          </w:p>
        </w:tc>
      </w:tr>
      <w:tr w:rsidR="001C486C" w:rsidRPr="006C780D" w:rsidTr="00D44EC2">
        <w:trPr>
          <w:jc w:val="center"/>
        </w:trPr>
        <w:tc>
          <w:tcPr>
            <w:tcW w:w="2521" w:type="dxa"/>
            <w:tcBorders>
              <w:top w:val="nil"/>
              <w:left w:val="nil"/>
              <w:bottom w:val="single" w:sz="4" w:space="0" w:color="auto"/>
              <w:right w:val="nil"/>
            </w:tcBorders>
            <w:shd w:val="clear" w:color="auto" w:fill="960000"/>
          </w:tcPr>
          <w:p w:rsidR="001C486C" w:rsidRPr="006C780D" w:rsidRDefault="001C486C" w:rsidP="00835D86">
            <w:pPr>
              <w:autoSpaceDE w:val="0"/>
              <w:autoSpaceDN w:val="0"/>
              <w:adjustRightInd w:val="0"/>
              <w:spacing w:before="60" w:after="60" w:line="240" w:lineRule="auto"/>
              <w:rPr>
                <w:rFonts w:cs="Arial"/>
                <w:szCs w:val="20"/>
              </w:rPr>
            </w:pPr>
            <w:r w:rsidRPr="006C780D">
              <w:rPr>
                <w:rFonts w:cs="Arial"/>
                <w:szCs w:val="20"/>
              </w:rPr>
              <w:t>Bleaching Alert Level 2</w:t>
            </w:r>
          </w:p>
        </w:tc>
        <w:tc>
          <w:tcPr>
            <w:tcW w:w="3686" w:type="dxa"/>
            <w:tcBorders>
              <w:top w:val="nil"/>
              <w:left w:val="nil"/>
              <w:bottom w:val="single" w:sz="4" w:space="0" w:color="auto"/>
              <w:right w:val="nil"/>
            </w:tcBorders>
            <w:shd w:val="clear" w:color="auto" w:fill="960000"/>
          </w:tcPr>
          <w:p w:rsidR="001C486C" w:rsidRPr="006C780D" w:rsidRDefault="001C486C" w:rsidP="00835D86">
            <w:pPr>
              <w:autoSpaceDE w:val="0"/>
              <w:autoSpaceDN w:val="0"/>
              <w:adjustRightInd w:val="0"/>
              <w:spacing w:before="60" w:after="60" w:line="240" w:lineRule="auto"/>
              <w:rPr>
                <w:rFonts w:cs="Arial"/>
                <w:szCs w:val="20"/>
              </w:rPr>
            </w:pPr>
            <w:r w:rsidRPr="00984F8F">
              <w:rPr>
                <w:rFonts w:cs="Arial"/>
                <w:szCs w:val="20"/>
              </w:rPr>
              <w:t>1</w:t>
            </w:r>
            <w:r w:rsidR="00292FB6">
              <w:rPr>
                <w:rFonts w:cs="Arial"/>
                <w:szCs w:val="20"/>
              </w:rPr>
              <w:t>.0</w:t>
            </w:r>
            <w:r w:rsidRPr="00984F8F">
              <w:rPr>
                <w:rFonts w:cs="Arial"/>
                <w:szCs w:val="20"/>
              </w:rPr>
              <w:t xml:space="preserve"> ≤ </w:t>
            </w:r>
            <w:proofErr w:type="spellStart"/>
            <w:r w:rsidRPr="00984F8F">
              <w:rPr>
                <w:rFonts w:cs="Arial"/>
                <w:szCs w:val="20"/>
              </w:rPr>
              <w:t>HotSpot</w:t>
            </w:r>
            <w:proofErr w:type="spellEnd"/>
            <w:r w:rsidRPr="00984F8F">
              <w:rPr>
                <w:rFonts w:cs="Arial"/>
                <w:szCs w:val="20"/>
              </w:rPr>
              <w:t xml:space="preserve"> and</w:t>
            </w:r>
            <w:r>
              <w:rPr>
                <w:rFonts w:cs="Arial"/>
                <w:szCs w:val="20"/>
              </w:rPr>
              <w:t xml:space="preserve"> </w:t>
            </w:r>
            <w:r w:rsidRPr="00984F8F">
              <w:rPr>
                <w:rFonts w:cs="Arial"/>
                <w:szCs w:val="20"/>
              </w:rPr>
              <w:t>8</w:t>
            </w:r>
            <w:r w:rsidR="00292FB6">
              <w:rPr>
                <w:rFonts w:cs="Arial"/>
                <w:szCs w:val="20"/>
              </w:rPr>
              <w:t>.0</w:t>
            </w:r>
            <w:r w:rsidRPr="00984F8F">
              <w:rPr>
                <w:rFonts w:cs="Arial"/>
                <w:szCs w:val="20"/>
              </w:rPr>
              <w:t xml:space="preserve"> ≤ DHW</w:t>
            </w:r>
          </w:p>
        </w:tc>
        <w:tc>
          <w:tcPr>
            <w:tcW w:w="2804" w:type="dxa"/>
            <w:tcBorders>
              <w:top w:val="nil"/>
              <w:left w:val="nil"/>
              <w:bottom w:val="single" w:sz="4" w:space="0" w:color="auto"/>
              <w:right w:val="nil"/>
            </w:tcBorders>
            <w:shd w:val="clear" w:color="auto" w:fill="960000"/>
          </w:tcPr>
          <w:p w:rsidR="001C486C" w:rsidRPr="006C780D" w:rsidRDefault="001C486C" w:rsidP="00835D86">
            <w:pPr>
              <w:autoSpaceDE w:val="0"/>
              <w:autoSpaceDN w:val="0"/>
              <w:adjustRightInd w:val="0"/>
              <w:spacing w:before="60" w:after="60" w:line="240" w:lineRule="auto"/>
              <w:rPr>
                <w:rFonts w:cs="Arial"/>
                <w:szCs w:val="20"/>
              </w:rPr>
            </w:pPr>
            <w:r>
              <w:rPr>
                <w:rFonts w:cs="Arial"/>
                <w:szCs w:val="20"/>
              </w:rPr>
              <w:t>Coral mortality likely</w:t>
            </w:r>
          </w:p>
        </w:tc>
      </w:tr>
    </w:tbl>
    <w:p w:rsidR="00BF145B" w:rsidRDefault="00835D86" w:rsidP="00D44EC2">
      <w:pPr>
        <w:numPr>
          <w:ins w:id="4" w:author="Scott Heron" w:date="2015-04-08T14:34:00Z"/>
        </w:numPr>
      </w:pPr>
      <w:r>
        <w:t>A</w:t>
      </w:r>
      <w:r w:rsidR="001C486C" w:rsidRPr="006C780D">
        <w:t xml:space="preserve"> status level of "Bleaching Watch" means that there</w:t>
      </w:r>
      <w:r w:rsidR="001C486C">
        <w:t xml:space="preserve"> </w:t>
      </w:r>
      <w:r>
        <w:t xml:space="preserve">is low-level </w:t>
      </w:r>
      <w:r w:rsidR="001C486C" w:rsidRPr="006C780D">
        <w:t xml:space="preserve">thermal stress </w:t>
      </w:r>
      <w:r>
        <w:t xml:space="preserve">present </w:t>
      </w:r>
      <w:r w:rsidR="001C486C" w:rsidRPr="006C780D">
        <w:t>at that location</w:t>
      </w:r>
      <w:r w:rsidR="001C486C">
        <w:t xml:space="preserve"> but </w:t>
      </w:r>
      <w:r>
        <w:t>not of sufficient magnitude to accumulate stress for corals</w:t>
      </w:r>
      <w:r w:rsidR="001C486C" w:rsidRPr="006C780D">
        <w:t>, should they e</w:t>
      </w:r>
      <w:r w:rsidR="001C486C">
        <w:t xml:space="preserve">xist in that location. Previous </w:t>
      </w:r>
      <w:r w:rsidR="001C486C" w:rsidRPr="006C780D">
        <w:t>thermal stress exposure may still have adverse impacts on the corals, although recovery may be underway.</w:t>
      </w:r>
      <w:r w:rsidR="001C486C">
        <w:t xml:space="preserve"> If SST at a location exceeds the bleaching threshold (maximum monthly mean climatology + 1ºC</w:t>
      </w:r>
      <w:r>
        <w:t xml:space="preserve">, </w:t>
      </w:r>
      <w:r w:rsidR="00BF145B">
        <w:t>=</w:t>
      </w:r>
      <w:r>
        <w:t xml:space="preserve"> </w:t>
      </w:r>
      <w:proofErr w:type="spellStart"/>
      <w:r>
        <w:t>HotSpot</w:t>
      </w:r>
      <w:proofErr w:type="spellEnd"/>
      <w:r>
        <w:t xml:space="preserve"> </w:t>
      </w:r>
      <w:r w:rsidR="00BF145B">
        <w:t>of</w:t>
      </w:r>
      <w:r>
        <w:t xml:space="preserve"> 1</w:t>
      </w:r>
      <w:r>
        <w:sym w:font="Symbol" w:char="F0B0"/>
      </w:r>
      <w:r>
        <w:t>C</w:t>
      </w:r>
      <w:r w:rsidR="001C486C">
        <w:t>) then a bleaching warning is issued.  Alert Level 1 indicates that DHW has reached 4ºC-weeks and coral bleaching is likely to occur for some coral species.  Alert Level 2 indicates DHW has reached 8ºC-weeks and both widespread bleaching and significant coral mortality are likely.</w:t>
      </w:r>
      <w:r w:rsidR="000363A0">
        <w:t xml:space="preserve"> </w:t>
      </w:r>
      <w:r w:rsidR="00BF145B" w:rsidRPr="00BF145B">
        <w:t xml:space="preserve"> The bleaching intensities given are representative of ecosystem impacts for most coral reef communities</w:t>
      </w:r>
      <w:r w:rsidR="00BF145B">
        <w:t xml:space="preserve">. </w:t>
      </w:r>
      <w:r w:rsidR="00BF145B" w:rsidRPr="00BF145B">
        <w:t xml:space="preserve">Coral species more susceptible to thermal stress may experience bleaching during a Bleaching Warning, </w:t>
      </w:r>
      <w:r w:rsidR="00BF145B">
        <w:t xml:space="preserve">while </w:t>
      </w:r>
      <w:r w:rsidR="00BF145B" w:rsidRPr="00BF145B">
        <w:t xml:space="preserve">resistant species may only bleach during Alert Level 2. </w:t>
      </w:r>
      <w:r w:rsidR="000363A0">
        <w:t xml:space="preserve">A worked example of the bleaching alert calculation for one pixel location is show in </w:t>
      </w:r>
      <w:r w:rsidR="00A31832">
        <w:fldChar w:fldCharType="begin"/>
      </w:r>
      <w:r w:rsidR="000363A0">
        <w:instrText xml:space="preserve"> REF _Ref411241613 \h </w:instrText>
      </w:r>
      <w:r w:rsidR="00A31832">
        <w:fldChar w:fldCharType="separate"/>
      </w:r>
      <w:r w:rsidR="009337EB">
        <w:t xml:space="preserve">Table </w:t>
      </w:r>
      <w:r w:rsidR="009337EB">
        <w:rPr>
          <w:noProof/>
        </w:rPr>
        <w:t>2</w:t>
      </w:r>
      <w:r w:rsidR="00A31832">
        <w:fldChar w:fldCharType="end"/>
      </w:r>
      <w:r w:rsidR="000363A0">
        <w:t>.</w:t>
      </w:r>
    </w:p>
    <w:tbl>
      <w:tblPr>
        <w:tblW w:w="0" w:type="auto"/>
        <w:tblInd w:w="87" w:type="dxa"/>
        <w:tblLook w:val="04A0" w:firstRow="1" w:lastRow="0" w:firstColumn="1" w:lastColumn="0" w:noHBand="0" w:noVBand="1"/>
      </w:tblPr>
      <w:tblGrid>
        <w:gridCol w:w="1657"/>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5"/>
        <w:gridCol w:w="355"/>
        <w:gridCol w:w="355"/>
        <w:gridCol w:w="355"/>
      </w:tblGrid>
      <w:tr w:rsidR="004F43FB" w:rsidRPr="008B7E54">
        <w:trPr>
          <w:cantSplit/>
          <w:trHeight w:val="300"/>
        </w:trPr>
        <w:tc>
          <w:tcPr>
            <w:tcW w:w="0" w:type="auto"/>
            <w:tcBorders>
              <w:top w:val="nil"/>
              <w:left w:val="nil"/>
              <w:bottom w:val="nil"/>
            </w:tcBorders>
            <w:shd w:val="clear" w:color="auto" w:fill="auto"/>
            <w:noWrap/>
            <w:tcMar>
              <w:left w:w="28" w:type="dxa"/>
              <w:right w:w="28" w:type="dxa"/>
            </w:tcMar>
            <w:vAlign w:val="bottom"/>
          </w:tcPr>
          <w:p w:rsidR="000363A0" w:rsidRPr="008B7E54" w:rsidRDefault="000363A0" w:rsidP="008B7E54">
            <w:pPr>
              <w:spacing w:before="0" w:after="0" w:line="240" w:lineRule="auto"/>
              <w:rPr>
                <w:rFonts w:ascii="Calibri" w:eastAsia="Times New Roman" w:hAnsi="Calibri" w:cs="Times New Roman"/>
                <w:b/>
                <w:bCs/>
                <w:color w:val="000000"/>
                <w:sz w:val="16"/>
                <w:szCs w:val="16"/>
                <w:lang w:eastAsia="en-AU"/>
              </w:rPr>
            </w:pPr>
          </w:p>
        </w:tc>
        <w:tc>
          <w:tcPr>
            <w:tcW w:w="0" w:type="auto"/>
            <w:gridSpan w:val="22"/>
            <w:tcBorders>
              <w:bottom w:val="single" w:sz="4" w:space="0" w:color="auto"/>
            </w:tcBorders>
            <w:shd w:val="clear" w:color="auto" w:fill="auto"/>
            <w:noWrap/>
            <w:tcMar>
              <w:left w:w="28" w:type="dxa"/>
              <w:right w:w="28" w:type="dxa"/>
            </w:tcMar>
            <w:vAlign w:val="center"/>
          </w:tcPr>
          <w:p w:rsidR="000363A0" w:rsidRPr="008B7E54" w:rsidRDefault="000363A0" w:rsidP="000363A0">
            <w:pPr>
              <w:pStyle w:val="Caption"/>
              <w:rPr>
                <w:rFonts w:ascii="Calibri" w:eastAsia="Times New Roman" w:hAnsi="Calibri" w:cs="Times New Roman"/>
                <w:color w:val="000000"/>
                <w:sz w:val="16"/>
                <w:szCs w:val="16"/>
                <w:lang w:eastAsia="en-AU"/>
              </w:rPr>
            </w:pPr>
            <w:bookmarkStart w:id="5" w:name="_Ref411241613"/>
            <w:r>
              <w:t xml:space="preserve">Table </w:t>
            </w:r>
            <w:r w:rsidR="00A31832">
              <w:fldChar w:fldCharType="begin"/>
            </w:r>
            <w:r>
              <w:instrText xml:space="preserve"> SEQ Table \* ARABIC </w:instrText>
            </w:r>
            <w:r w:rsidR="00A31832">
              <w:fldChar w:fldCharType="separate"/>
            </w:r>
            <w:r w:rsidR="009337EB">
              <w:rPr>
                <w:noProof/>
              </w:rPr>
              <w:t>2</w:t>
            </w:r>
            <w:r w:rsidR="00A31832">
              <w:fldChar w:fldCharType="end"/>
            </w:r>
            <w:bookmarkEnd w:id="5"/>
            <w:r>
              <w:t>.</w:t>
            </w:r>
            <w:r w:rsidR="00095943">
              <w:t xml:space="preserve"> </w:t>
            </w:r>
            <w:r w:rsidR="004F43FB">
              <w:t>Worked calculation over 22 weeks for the bleaching alert level, shown as colours.</w:t>
            </w:r>
          </w:p>
        </w:tc>
      </w:tr>
      <w:tr w:rsidR="000B00FB" w:rsidRPr="000B00FB">
        <w:trPr>
          <w:trHeight w:val="300"/>
        </w:trPr>
        <w:tc>
          <w:tcPr>
            <w:tcW w:w="0" w:type="auto"/>
            <w:tcBorders>
              <w:top w:val="nil"/>
              <w:left w:val="nil"/>
              <w:bottom w:val="nil"/>
              <w:right w:val="nil"/>
            </w:tcBorders>
            <w:shd w:val="clear" w:color="auto" w:fill="auto"/>
            <w:noWrap/>
            <w:tcMar>
              <w:left w:w="34" w:type="dxa"/>
              <w:right w:w="34" w:type="dxa"/>
            </w:tcMar>
            <w:vAlign w:val="bottom"/>
          </w:tcPr>
          <w:p w:rsidR="000B00FB" w:rsidRPr="000B00FB" w:rsidRDefault="000B00FB" w:rsidP="000B00FB">
            <w:pPr>
              <w:spacing w:before="0" w:after="0" w:line="240" w:lineRule="auto"/>
              <w:rPr>
                <w:rFonts w:ascii="Calibri" w:eastAsia="Times New Roman" w:hAnsi="Calibri" w:cs="Times New Roman"/>
                <w:b/>
                <w:bCs/>
                <w:color w:val="000000"/>
                <w:sz w:val="16"/>
                <w:szCs w:val="16"/>
                <w:lang w:eastAsia="en-AU"/>
              </w:rPr>
            </w:pPr>
          </w:p>
        </w:tc>
        <w:tc>
          <w:tcPr>
            <w:tcW w:w="0" w:type="auto"/>
            <w:gridSpan w:val="22"/>
            <w:tcBorders>
              <w:top w:val="single" w:sz="4" w:space="0" w:color="auto"/>
              <w:left w:val="single" w:sz="4" w:space="0" w:color="auto"/>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Week Number</w:t>
            </w:r>
          </w:p>
        </w:tc>
      </w:tr>
      <w:tr w:rsidR="000B00FB" w:rsidRPr="000B00FB">
        <w:trPr>
          <w:trHeight w:val="300"/>
        </w:trPr>
        <w:tc>
          <w:tcPr>
            <w:tcW w:w="0" w:type="auto"/>
            <w:tcBorders>
              <w:top w:val="nil"/>
              <w:left w:val="nil"/>
              <w:bottom w:val="nil"/>
              <w:right w:val="nil"/>
            </w:tcBorders>
            <w:shd w:val="clear" w:color="auto" w:fill="auto"/>
            <w:noWrap/>
            <w:tcMar>
              <w:left w:w="34" w:type="dxa"/>
              <w:right w:w="34" w:type="dxa"/>
            </w:tcMar>
            <w:vAlign w:val="bottom"/>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p>
        </w:tc>
        <w:tc>
          <w:tcPr>
            <w:tcW w:w="0" w:type="auto"/>
            <w:tcBorders>
              <w:top w:val="nil"/>
              <w:left w:val="single" w:sz="4" w:space="0" w:color="auto"/>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2</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3</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4</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5</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6</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7</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8</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10</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12</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13</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14</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15</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16</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17</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18</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20</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21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22</w:t>
            </w:r>
          </w:p>
        </w:tc>
      </w:tr>
      <w:tr w:rsidR="000B00FB" w:rsidRPr="000B00F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tcMar>
              <w:left w:w="34" w:type="dxa"/>
              <w:right w:w="34" w:type="dxa"/>
            </w:tcMar>
            <w:vAlign w:val="bottom"/>
          </w:tcPr>
          <w:p w:rsidR="000B00FB" w:rsidRPr="000B00FB" w:rsidRDefault="000B00FB" w:rsidP="000B00FB">
            <w:pPr>
              <w:spacing w:before="0" w:after="0" w:line="240" w:lineRule="auto"/>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Observed SST</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26</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26</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26</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27</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27</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28</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28</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30</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30</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31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30</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31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30</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31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32</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32</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31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30</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28</w:t>
            </w:r>
          </w:p>
        </w:tc>
      </w:tr>
      <w:tr w:rsidR="000B00FB" w:rsidRPr="000B00FB">
        <w:trPr>
          <w:trHeight w:val="300"/>
        </w:trPr>
        <w:tc>
          <w:tcPr>
            <w:tcW w:w="0" w:type="auto"/>
            <w:tcBorders>
              <w:top w:val="nil"/>
              <w:left w:val="single" w:sz="4" w:space="0" w:color="auto"/>
              <w:bottom w:val="single" w:sz="4" w:space="0" w:color="auto"/>
              <w:right w:val="single" w:sz="4" w:space="0" w:color="auto"/>
            </w:tcBorders>
            <w:shd w:val="clear" w:color="auto" w:fill="auto"/>
            <w:noWrap/>
            <w:tcMar>
              <w:left w:w="34" w:type="dxa"/>
              <w:right w:w="34" w:type="dxa"/>
            </w:tcMar>
            <w:vAlign w:val="bottom"/>
          </w:tcPr>
          <w:p w:rsidR="000B00FB" w:rsidRDefault="000B00FB" w:rsidP="000B00FB">
            <w:pPr>
              <w:spacing w:before="0" w:after="0" w:line="240" w:lineRule="auto"/>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 xml:space="preserve">Average SST for </w:t>
            </w:r>
          </w:p>
          <w:p w:rsidR="000B00FB" w:rsidRPr="000B00FB" w:rsidRDefault="000B00FB" w:rsidP="000B00FB">
            <w:pPr>
              <w:spacing w:before="0" w:after="0" w:line="240" w:lineRule="auto"/>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warmest month</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29.1</w:t>
            </w:r>
          </w:p>
        </w:tc>
      </w:tr>
      <w:tr w:rsidR="000B00FB" w:rsidRPr="000B00FB">
        <w:trPr>
          <w:trHeight w:val="495"/>
        </w:trPr>
        <w:tc>
          <w:tcPr>
            <w:tcW w:w="0" w:type="auto"/>
            <w:tcBorders>
              <w:top w:val="nil"/>
              <w:left w:val="single" w:sz="4" w:space="0" w:color="auto"/>
              <w:bottom w:val="single" w:sz="4" w:space="0" w:color="auto"/>
              <w:right w:val="single" w:sz="4" w:space="0" w:color="auto"/>
            </w:tcBorders>
            <w:shd w:val="clear" w:color="auto" w:fill="auto"/>
            <w:tcMar>
              <w:left w:w="34" w:type="dxa"/>
              <w:right w:w="34" w:type="dxa"/>
            </w:tcMar>
            <w:vAlign w:val="bottom"/>
          </w:tcPr>
          <w:p w:rsidR="000B00FB" w:rsidRPr="000B00FB" w:rsidRDefault="000B00FB" w:rsidP="000B00FB">
            <w:pPr>
              <w:spacing w:before="0" w:after="0" w:line="240" w:lineRule="auto"/>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 xml:space="preserve">Difference between </w:t>
            </w:r>
            <w:proofErr w:type="spellStart"/>
            <w:r w:rsidRPr="000B00FB">
              <w:rPr>
                <w:rFonts w:ascii="Calibri" w:eastAsia="Times New Roman" w:hAnsi="Calibri" w:cs="Times New Roman"/>
                <w:b/>
                <w:bCs/>
                <w:color w:val="000000"/>
                <w:sz w:val="16"/>
                <w:szCs w:val="16"/>
                <w:lang w:eastAsia="en-AU"/>
              </w:rPr>
              <w:t>obs</w:t>
            </w:r>
            <w:proofErr w:type="spellEnd"/>
            <w:r w:rsidRPr="000B00FB">
              <w:rPr>
                <w:rFonts w:ascii="Calibri" w:eastAsia="Times New Roman" w:hAnsi="Calibri" w:cs="Times New Roman"/>
                <w:b/>
                <w:bCs/>
                <w:color w:val="000000"/>
                <w:sz w:val="16"/>
                <w:szCs w:val="16"/>
                <w:lang w:eastAsia="en-AU"/>
              </w:rPr>
              <w:br/>
              <w:t>&amp; warmest month SST</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-3.1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-3.1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-3.1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-1.1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-1.1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-0.1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-0.1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0.9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0.9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1.9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0.9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1.9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0.9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1.9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2.9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1.9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0.9</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-0.1</w:t>
            </w:r>
          </w:p>
        </w:tc>
        <w:tc>
          <w:tcPr>
            <w:tcW w:w="0" w:type="auto"/>
            <w:tcBorders>
              <w:top w:val="nil"/>
              <w:left w:val="nil"/>
              <w:bottom w:val="single" w:sz="4" w:space="0" w:color="auto"/>
              <w:right w:val="single" w:sz="4" w:space="0" w:color="auto"/>
            </w:tcBorders>
            <w:shd w:val="clear" w:color="auto" w:fill="auto"/>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color w:val="000000"/>
                <w:sz w:val="16"/>
                <w:szCs w:val="16"/>
                <w:lang w:eastAsia="en-AU"/>
              </w:rPr>
            </w:pPr>
            <w:r w:rsidRPr="000B00FB">
              <w:rPr>
                <w:rFonts w:ascii="Calibri" w:eastAsia="Times New Roman" w:hAnsi="Calibri" w:cs="Times New Roman"/>
                <w:color w:val="000000"/>
                <w:sz w:val="16"/>
                <w:szCs w:val="16"/>
                <w:lang w:eastAsia="en-AU"/>
              </w:rPr>
              <w:t>-1.1</w:t>
            </w:r>
          </w:p>
        </w:tc>
      </w:tr>
      <w:tr w:rsidR="000B00FB" w:rsidRPr="000B00FB">
        <w:trPr>
          <w:trHeight w:val="300"/>
        </w:trPr>
        <w:tc>
          <w:tcPr>
            <w:tcW w:w="0" w:type="auto"/>
            <w:tcBorders>
              <w:top w:val="nil"/>
              <w:left w:val="single" w:sz="4" w:space="0" w:color="auto"/>
              <w:bottom w:val="single" w:sz="4" w:space="0" w:color="auto"/>
              <w:right w:val="single" w:sz="4" w:space="0" w:color="auto"/>
            </w:tcBorders>
            <w:shd w:val="clear" w:color="auto" w:fill="auto"/>
            <w:noWrap/>
            <w:tcMar>
              <w:left w:w="34" w:type="dxa"/>
              <w:right w:w="34" w:type="dxa"/>
            </w:tcMar>
            <w:vAlign w:val="bottom"/>
          </w:tcPr>
          <w:p w:rsidR="000B00FB" w:rsidRPr="000B00FB" w:rsidRDefault="000B00FB" w:rsidP="000B00FB">
            <w:pPr>
              <w:spacing w:before="0" w:after="0" w:line="240" w:lineRule="auto"/>
              <w:rPr>
                <w:rFonts w:ascii="Calibri" w:eastAsia="Times New Roman" w:hAnsi="Calibri" w:cs="Times New Roman"/>
                <w:b/>
                <w:bCs/>
                <w:color w:val="000000"/>
                <w:sz w:val="16"/>
                <w:szCs w:val="16"/>
                <w:lang w:eastAsia="en-AU"/>
              </w:rPr>
            </w:pPr>
            <w:proofErr w:type="spellStart"/>
            <w:r w:rsidRPr="000B00FB">
              <w:rPr>
                <w:rFonts w:ascii="Calibri" w:eastAsia="Times New Roman" w:hAnsi="Calibri" w:cs="Times New Roman"/>
                <w:b/>
                <w:bCs/>
                <w:color w:val="000000"/>
                <w:sz w:val="16"/>
                <w:szCs w:val="16"/>
                <w:lang w:eastAsia="en-AU"/>
              </w:rPr>
              <w:t>HotSpot</w:t>
            </w:r>
            <w:proofErr w:type="spellEnd"/>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w:t>
            </w:r>
          </w:p>
        </w:tc>
        <w:tc>
          <w:tcPr>
            <w:tcW w:w="0" w:type="auto"/>
            <w:tcBorders>
              <w:top w:val="nil"/>
              <w:left w:val="nil"/>
              <w:bottom w:val="single" w:sz="4" w:space="0" w:color="auto"/>
              <w:right w:val="single" w:sz="4" w:space="0" w:color="auto"/>
            </w:tcBorders>
            <w:shd w:val="clear" w:color="auto" w:fill="FFF000"/>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0.9</w:t>
            </w:r>
          </w:p>
        </w:tc>
        <w:tc>
          <w:tcPr>
            <w:tcW w:w="0" w:type="auto"/>
            <w:tcBorders>
              <w:top w:val="nil"/>
              <w:left w:val="nil"/>
              <w:bottom w:val="single" w:sz="4" w:space="0" w:color="auto"/>
              <w:right w:val="single" w:sz="4" w:space="0" w:color="auto"/>
            </w:tcBorders>
            <w:shd w:val="clear" w:color="auto" w:fill="FFF000"/>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0.9</w:t>
            </w:r>
          </w:p>
        </w:tc>
        <w:tc>
          <w:tcPr>
            <w:tcW w:w="0" w:type="auto"/>
            <w:tcBorders>
              <w:top w:val="nil"/>
              <w:left w:val="nil"/>
              <w:bottom w:val="single" w:sz="4" w:space="0" w:color="auto"/>
              <w:right w:val="single" w:sz="4" w:space="0" w:color="auto"/>
            </w:tcBorders>
            <w:shd w:val="clear" w:color="000000" w:fill="FAAA0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1.9</w:t>
            </w:r>
          </w:p>
        </w:tc>
        <w:tc>
          <w:tcPr>
            <w:tcW w:w="0" w:type="auto"/>
            <w:tcBorders>
              <w:top w:val="nil"/>
              <w:left w:val="nil"/>
              <w:bottom w:val="single" w:sz="4" w:space="0" w:color="auto"/>
              <w:right w:val="single" w:sz="4" w:space="0" w:color="auto"/>
            </w:tcBorders>
            <w:shd w:val="clear" w:color="auto" w:fill="FFF000"/>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0.9</w:t>
            </w:r>
          </w:p>
        </w:tc>
        <w:tc>
          <w:tcPr>
            <w:tcW w:w="0" w:type="auto"/>
            <w:tcBorders>
              <w:top w:val="nil"/>
              <w:left w:val="nil"/>
              <w:bottom w:val="single" w:sz="4" w:space="0" w:color="auto"/>
              <w:right w:val="single" w:sz="4" w:space="0" w:color="auto"/>
            </w:tcBorders>
            <w:shd w:val="clear" w:color="000000" w:fill="FAAA0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1.9</w:t>
            </w:r>
          </w:p>
        </w:tc>
        <w:tc>
          <w:tcPr>
            <w:tcW w:w="0" w:type="auto"/>
            <w:tcBorders>
              <w:top w:val="nil"/>
              <w:left w:val="nil"/>
              <w:bottom w:val="single" w:sz="4" w:space="0" w:color="auto"/>
              <w:right w:val="single" w:sz="4" w:space="0" w:color="auto"/>
            </w:tcBorders>
            <w:shd w:val="clear" w:color="auto" w:fill="FFF000"/>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0.9</w:t>
            </w:r>
          </w:p>
        </w:tc>
        <w:tc>
          <w:tcPr>
            <w:tcW w:w="0" w:type="auto"/>
            <w:tcBorders>
              <w:top w:val="nil"/>
              <w:left w:val="nil"/>
              <w:bottom w:val="single" w:sz="4" w:space="0" w:color="auto"/>
              <w:right w:val="single" w:sz="4" w:space="0" w:color="auto"/>
            </w:tcBorders>
            <w:shd w:val="clear" w:color="000000" w:fill="FAAA0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1.9</w:t>
            </w:r>
          </w:p>
        </w:tc>
        <w:tc>
          <w:tcPr>
            <w:tcW w:w="0" w:type="auto"/>
            <w:tcBorders>
              <w:top w:val="nil"/>
              <w:left w:val="nil"/>
              <w:bottom w:val="single" w:sz="4" w:space="0" w:color="auto"/>
              <w:right w:val="single" w:sz="4" w:space="0" w:color="auto"/>
            </w:tcBorders>
            <w:shd w:val="clear" w:color="000000" w:fill="F00000"/>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2.9</w:t>
            </w:r>
          </w:p>
        </w:tc>
        <w:tc>
          <w:tcPr>
            <w:tcW w:w="0" w:type="auto"/>
            <w:tcBorders>
              <w:top w:val="nil"/>
              <w:left w:val="nil"/>
              <w:bottom w:val="single" w:sz="4" w:space="0" w:color="auto"/>
              <w:right w:val="single" w:sz="4" w:space="0" w:color="auto"/>
            </w:tcBorders>
            <w:shd w:val="clear" w:color="000000" w:fill="960000"/>
            <w:noWrap/>
            <w:tcMar>
              <w:left w:w="34" w:type="dxa"/>
              <w:right w:w="34" w:type="dxa"/>
            </w:tcMar>
            <w:vAlign w:val="center"/>
          </w:tcPr>
          <w:p w:rsidR="000B00FB" w:rsidRPr="00F25BD4" w:rsidRDefault="000B00FB" w:rsidP="000B00FB">
            <w:pPr>
              <w:spacing w:before="0" w:after="0" w:line="240" w:lineRule="auto"/>
              <w:jc w:val="center"/>
              <w:rPr>
                <w:rFonts w:ascii="Calibri" w:eastAsia="Times New Roman" w:hAnsi="Calibri" w:cs="Times New Roman"/>
                <w:b/>
                <w:bCs/>
                <w:color w:val="FFFFFF" w:themeColor="background1"/>
                <w:sz w:val="16"/>
                <w:szCs w:val="16"/>
                <w:lang w:eastAsia="en-AU"/>
              </w:rPr>
            </w:pPr>
            <w:r w:rsidRPr="00F25BD4">
              <w:rPr>
                <w:rFonts w:ascii="Calibri" w:eastAsia="Times New Roman" w:hAnsi="Calibri" w:cs="Times New Roman"/>
                <w:b/>
                <w:bCs/>
                <w:color w:val="FFFFFF" w:themeColor="background1"/>
                <w:sz w:val="16"/>
                <w:szCs w:val="16"/>
                <w:lang w:eastAsia="en-AU"/>
              </w:rPr>
              <w:t>2.9</w:t>
            </w:r>
          </w:p>
        </w:tc>
        <w:tc>
          <w:tcPr>
            <w:tcW w:w="0" w:type="auto"/>
            <w:tcBorders>
              <w:top w:val="nil"/>
              <w:left w:val="nil"/>
              <w:bottom w:val="single" w:sz="4" w:space="0" w:color="auto"/>
              <w:right w:val="single" w:sz="4" w:space="0" w:color="auto"/>
            </w:tcBorders>
            <w:shd w:val="clear" w:color="000000" w:fill="960000"/>
            <w:noWrap/>
            <w:tcMar>
              <w:left w:w="34" w:type="dxa"/>
              <w:right w:w="34" w:type="dxa"/>
            </w:tcMar>
            <w:vAlign w:val="center"/>
          </w:tcPr>
          <w:p w:rsidR="000B00FB" w:rsidRPr="00F25BD4" w:rsidRDefault="000B00FB" w:rsidP="000B00FB">
            <w:pPr>
              <w:spacing w:before="0" w:after="0" w:line="240" w:lineRule="auto"/>
              <w:jc w:val="center"/>
              <w:rPr>
                <w:rFonts w:ascii="Calibri" w:eastAsia="Times New Roman" w:hAnsi="Calibri" w:cs="Times New Roman"/>
                <w:b/>
                <w:bCs/>
                <w:color w:val="FFFFFF" w:themeColor="background1"/>
                <w:sz w:val="16"/>
                <w:szCs w:val="16"/>
                <w:lang w:eastAsia="en-AU"/>
              </w:rPr>
            </w:pPr>
            <w:r w:rsidRPr="00F25BD4">
              <w:rPr>
                <w:rFonts w:ascii="Calibri" w:eastAsia="Times New Roman" w:hAnsi="Calibri" w:cs="Times New Roman"/>
                <w:b/>
                <w:bCs/>
                <w:color w:val="FFFFFF" w:themeColor="background1"/>
                <w:sz w:val="16"/>
                <w:szCs w:val="16"/>
                <w:lang w:eastAsia="en-AU"/>
              </w:rPr>
              <w:t>1.9</w:t>
            </w:r>
          </w:p>
        </w:tc>
        <w:tc>
          <w:tcPr>
            <w:tcW w:w="0" w:type="auto"/>
            <w:tcBorders>
              <w:top w:val="nil"/>
              <w:left w:val="nil"/>
              <w:bottom w:val="single" w:sz="4" w:space="0" w:color="auto"/>
              <w:right w:val="single" w:sz="4" w:space="0" w:color="auto"/>
            </w:tcBorders>
            <w:shd w:val="clear" w:color="auto" w:fill="FFF000"/>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0.9</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0</w:t>
            </w:r>
          </w:p>
        </w:tc>
      </w:tr>
      <w:tr w:rsidR="000B00FB" w:rsidRPr="000B00FB">
        <w:trPr>
          <w:trHeight w:val="300"/>
        </w:trPr>
        <w:tc>
          <w:tcPr>
            <w:tcW w:w="0" w:type="auto"/>
            <w:tcBorders>
              <w:top w:val="nil"/>
              <w:left w:val="single" w:sz="4" w:space="0" w:color="auto"/>
              <w:bottom w:val="single" w:sz="4" w:space="0" w:color="auto"/>
              <w:right w:val="single" w:sz="4" w:space="0" w:color="auto"/>
            </w:tcBorders>
            <w:shd w:val="clear" w:color="auto" w:fill="auto"/>
            <w:noWrap/>
            <w:tcMar>
              <w:left w:w="34" w:type="dxa"/>
              <w:right w:w="34" w:type="dxa"/>
            </w:tcMar>
            <w:vAlign w:val="bottom"/>
          </w:tcPr>
          <w:p w:rsidR="000B00FB" w:rsidRPr="000B00FB" w:rsidRDefault="000B00FB" w:rsidP="000B00FB">
            <w:pPr>
              <w:spacing w:before="0" w:after="0" w:line="240" w:lineRule="auto"/>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Degree Heating Weeks</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w:t>
            </w:r>
          </w:p>
        </w:tc>
        <w:tc>
          <w:tcPr>
            <w:tcW w:w="0" w:type="auto"/>
            <w:tcBorders>
              <w:top w:val="nil"/>
              <w:left w:val="nil"/>
              <w:bottom w:val="single" w:sz="4" w:space="0" w:color="auto"/>
              <w:right w:val="single" w:sz="4" w:space="0" w:color="auto"/>
            </w:tcBorders>
            <w:shd w:val="clear" w:color="auto" w:fill="FFF000"/>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w:t>
            </w:r>
          </w:p>
        </w:tc>
        <w:tc>
          <w:tcPr>
            <w:tcW w:w="0" w:type="auto"/>
            <w:tcBorders>
              <w:top w:val="nil"/>
              <w:left w:val="nil"/>
              <w:bottom w:val="single" w:sz="4" w:space="0" w:color="auto"/>
              <w:right w:val="single" w:sz="4" w:space="0" w:color="auto"/>
            </w:tcBorders>
            <w:shd w:val="clear" w:color="auto" w:fill="FFF000"/>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w:t>
            </w:r>
          </w:p>
        </w:tc>
        <w:tc>
          <w:tcPr>
            <w:tcW w:w="0" w:type="auto"/>
            <w:tcBorders>
              <w:top w:val="nil"/>
              <w:left w:val="nil"/>
              <w:bottom w:val="single" w:sz="4" w:space="0" w:color="auto"/>
              <w:right w:val="single" w:sz="4" w:space="0" w:color="auto"/>
            </w:tcBorders>
            <w:shd w:val="clear" w:color="000000" w:fill="FAAA0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w:t>
            </w:r>
          </w:p>
        </w:tc>
        <w:tc>
          <w:tcPr>
            <w:tcW w:w="0" w:type="auto"/>
            <w:tcBorders>
              <w:top w:val="nil"/>
              <w:left w:val="nil"/>
              <w:bottom w:val="single" w:sz="4" w:space="0" w:color="auto"/>
              <w:right w:val="single" w:sz="4" w:space="0" w:color="auto"/>
            </w:tcBorders>
            <w:shd w:val="clear" w:color="auto" w:fill="FFF000"/>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1.9</w:t>
            </w:r>
          </w:p>
        </w:tc>
        <w:tc>
          <w:tcPr>
            <w:tcW w:w="0" w:type="auto"/>
            <w:tcBorders>
              <w:top w:val="nil"/>
              <w:left w:val="nil"/>
              <w:bottom w:val="single" w:sz="4" w:space="0" w:color="auto"/>
              <w:right w:val="single" w:sz="4" w:space="0" w:color="auto"/>
            </w:tcBorders>
            <w:shd w:val="clear" w:color="000000" w:fill="FAAA0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1.9</w:t>
            </w:r>
          </w:p>
        </w:tc>
        <w:tc>
          <w:tcPr>
            <w:tcW w:w="0" w:type="auto"/>
            <w:tcBorders>
              <w:top w:val="nil"/>
              <w:left w:val="nil"/>
              <w:bottom w:val="single" w:sz="4" w:space="0" w:color="auto"/>
              <w:right w:val="single" w:sz="4" w:space="0" w:color="auto"/>
            </w:tcBorders>
            <w:shd w:val="clear" w:color="auto" w:fill="FFF000"/>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3.8</w:t>
            </w:r>
          </w:p>
        </w:tc>
        <w:tc>
          <w:tcPr>
            <w:tcW w:w="0" w:type="auto"/>
            <w:tcBorders>
              <w:top w:val="nil"/>
              <w:left w:val="nil"/>
              <w:bottom w:val="single" w:sz="4" w:space="0" w:color="auto"/>
              <w:right w:val="single" w:sz="4" w:space="0" w:color="auto"/>
            </w:tcBorders>
            <w:shd w:val="clear" w:color="000000" w:fill="FAAA0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3.8</w:t>
            </w:r>
          </w:p>
        </w:tc>
        <w:tc>
          <w:tcPr>
            <w:tcW w:w="0" w:type="auto"/>
            <w:tcBorders>
              <w:top w:val="nil"/>
              <w:left w:val="nil"/>
              <w:bottom w:val="single" w:sz="4" w:space="0" w:color="auto"/>
              <w:right w:val="single" w:sz="4" w:space="0" w:color="auto"/>
            </w:tcBorders>
            <w:shd w:val="clear" w:color="000000" w:fill="F00000"/>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5.7</w:t>
            </w:r>
          </w:p>
        </w:tc>
        <w:tc>
          <w:tcPr>
            <w:tcW w:w="0" w:type="auto"/>
            <w:tcBorders>
              <w:top w:val="nil"/>
              <w:left w:val="nil"/>
              <w:bottom w:val="single" w:sz="4" w:space="0" w:color="auto"/>
              <w:right w:val="single" w:sz="4" w:space="0" w:color="auto"/>
            </w:tcBorders>
            <w:shd w:val="clear" w:color="000000" w:fill="960000"/>
            <w:noWrap/>
            <w:tcMar>
              <w:left w:w="34" w:type="dxa"/>
              <w:right w:w="34" w:type="dxa"/>
            </w:tcMar>
            <w:vAlign w:val="center"/>
          </w:tcPr>
          <w:p w:rsidR="000B00FB" w:rsidRPr="00F25BD4" w:rsidRDefault="000B00FB" w:rsidP="000B00FB">
            <w:pPr>
              <w:spacing w:before="0" w:after="0" w:line="240" w:lineRule="auto"/>
              <w:jc w:val="center"/>
              <w:rPr>
                <w:rFonts w:ascii="Calibri" w:eastAsia="Times New Roman" w:hAnsi="Calibri" w:cs="Times New Roman"/>
                <w:b/>
                <w:bCs/>
                <w:color w:val="FFFFFF" w:themeColor="background1"/>
                <w:sz w:val="16"/>
                <w:szCs w:val="16"/>
                <w:lang w:eastAsia="en-AU"/>
              </w:rPr>
            </w:pPr>
            <w:r w:rsidRPr="00F25BD4">
              <w:rPr>
                <w:rFonts w:ascii="Calibri" w:eastAsia="Times New Roman" w:hAnsi="Calibri" w:cs="Times New Roman"/>
                <w:b/>
                <w:bCs/>
                <w:color w:val="FFFFFF" w:themeColor="background1"/>
                <w:sz w:val="16"/>
                <w:szCs w:val="16"/>
                <w:lang w:eastAsia="en-AU"/>
              </w:rPr>
              <w:t>8.6</w:t>
            </w:r>
          </w:p>
        </w:tc>
        <w:tc>
          <w:tcPr>
            <w:tcW w:w="0" w:type="auto"/>
            <w:tcBorders>
              <w:top w:val="nil"/>
              <w:left w:val="nil"/>
              <w:bottom w:val="single" w:sz="4" w:space="0" w:color="auto"/>
              <w:right w:val="single" w:sz="4" w:space="0" w:color="auto"/>
            </w:tcBorders>
            <w:shd w:val="clear" w:color="000000" w:fill="960000"/>
            <w:noWrap/>
            <w:tcMar>
              <w:left w:w="34" w:type="dxa"/>
              <w:right w:w="34" w:type="dxa"/>
            </w:tcMar>
            <w:vAlign w:val="center"/>
          </w:tcPr>
          <w:p w:rsidR="000B00FB" w:rsidRPr="00F25BD4" w:rsidRDefault="000B00FB" w:rsidP="000B00FB">
            <w:pPr>
              <w:spacing w:before="0" w:after="0" w:line="240" w:lineRule="auto"/>
              <w:jc w:val="center"/>
              <w:rPr>
                <w:rFonts w:ascii="Calibri" w:eastAsia="Times New Roman" w:hAnsi="Calibri" w:cs="Times New Roman"/>
                <w:b/>
                <w:bCs/>
                <w:color w:val="FFFFFF" w:themeColor="background1"/>
                <w:sz w:val="16"/>
                <w:szCs w:val="16"/>
                <w:lang w:eastAsia="en-AU"/>
              </w:rPr>
            </w:pPr>
            <w:r w:rsidRPr="00F25BD4">
              <w:rPr>
                <w:rFonts w:ascii="Calibri" w:eastAsia="Times New Roman" w:hAnsi="Calibri" w:cs="Times New Roman"/>
                <w:b/>
                <w:bCs/>
                <w:color w:val="FFFFFF" w:themeColor="background1"/>
                <w:sz w:val="16"/>
                <w:szCs w:val="16"/>
                <w:lang w:eastAsia="en-AU"/>
              </w:rPr>
              <w:t>11.5</w:t>
            </w:r>
          </w:p>
        </w:tc>
        <w:tc>
          <w:tcPr>
            <w:tcW w:w="0" w:type="auto"/>
            <w:tcBorders>
              <w:top w:val="nil"/>
              <w:left w:val="nil"/>
              <w:bottom w:val="single" w:sz="4" w:space="0" w:color="auto"/>
              <w:right w:val="single" w:sz="4" w:space="0" w:color="auto"/>
            </w:tcBorders>
            <w:shd w:val="clear" w:color="auto" w:fill="FFF000"/>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13.4</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13.4</w:t>
            </w:r>
          </w:p>
        </w:tc>
        <w:tc>
          <w:tcPr>
            <w:tcW w:w="0" w:type="auto"/>
            <w:tcBorders>
              <w:top w:val="nil"/>
              <w:left w:val="nil"/>
              <w:bottom w:val="single" w:sz="4" w:space="0" w:color="auto"/>
              <w:right w:val="single" w:sz="4" w:space="0" w:color="auto"/>
            </w:tcBorders>
            <w:shd w:val="clear" w:color="auto" w:fill="C8FAFA"/>
            <w:noWrap/>
            <w:tcMar>
              <w:left w:w="34" w:type="dxa"/>
              <w:right w:w="34" w:type="dxa"/>
            </w:tcMar>
            <w:vAlign w:val="center"/>
          </w:tcPr>
          <w:p w:rsidR="000B00FB" w:rsidRPr="000B00FB" w:rsidRDefault="000B00FB" w:rsidP="000B00FB">
            <w:pPr>
              <w:spacing w:before="0" w:after="0" w:line="240" w:lineRule="auto"/>
              <w:jc w:val="center"/>
              <w:rPr>
                <w:rFonts w:ascii="Calibri" w:eastAsia="Times New Roman" w:hAnsi="Calibri" w:cs="Times New Roman"/>
                <w:b/>
                <w:bCs/>
                <w:color w:val="000000"/>
                <w:sz w:val="16"/>
                <w:szCs w:val="16"/>
                <w:lang w:eastAsia="en-AU"/>
              </w:rPr>
            </w:pPr>
            <w:r w:rsidRPr="000B00FB">
              <w:rPr>
                <w:rFonts w:ascii="Calibri" w:eastAsia="Times New Roman" w:hAnsi="Calibri" w:cs="Times New Roman"/>
                <w:b/>
                <w:bCs/>
                <w:color w:val="000000"/>
                <w:sz w:val="16"/>
                <w:szCs w:val="16"/>
                <w:lang w:eastAsia="en-AU"/>
              </w:rPr>
              <w:t>13.4</w:t>
            </w:r>
          </w:p>
        </w:tc>
      </w:tr>
    </w:tbl>
    <w:p w:rsidR="000B00FB" w:rsidRDefault="000B00FB" w:rsidP="001C486C">
      <w:pPr>
        <w:pStyle w:val="BodyText"/>
      </w:pPr>
    </w:p>
    <w:p w:rsidR="00570367" w:rsidRPr="001C486C" w:rsidRDefault="00570367" w:rsidP="00570367">
      <w:pPr>
        <w:pStyle w:val="BodyText"/>
        <w:rPr>
          <w:i/>
          <w:lang w:eastAsia="en-AU"/>
        </w:rPr>
      </w:pPr>
      <w:r w:rsidRPr="001C486C">
        <w:rPr>
          <w:i/>
          <w:lang w:eastAsia="en-AU"/>
        </w:rPr>
        <w:t>Bleaching Outlooks</w:t>
      </w:r>
      <w:r w:rsidR="000750F0">
        <w:rPr>
          <w:i/>
          <w:lang w:eastAsia="en-AU"/>
        </w:rPr>
        <w:t>:</w:t>
      </w:r>
    </w:p>
    <w:p w:rsidR="00304B61" w:rsidRPr="00AB40E2" w:rsidRDefault="00AB40E2" w:rsidP="00AB40E2">
      <w:r w:rsidRPr="00AB40E2">
        <w:t xml:space="preserve">The </w:t>
      </w:r>
      <w:r w:rsidR="005459B3">
        <w:t>s</w:t>
      </w:r>
      <w:r w:rsidRPr="00AB40E2">
        <w:t xml:space="preserve">easonal </w:t>
      </w:r>
      <w:r w:rsidR="005459B3">
        <w:t>c</w:t>
      </w:r>
      <w:r w:rsidRPr="00AB40E2">
        <w:t xml:space="preserve">oral </w:t>
      </w:r>
      <w:r w:rsidR="005459B3">
        <w:t>b</w:t>
      </w:r>
      <w:r w:rsidRPr="00AB40E2">
        <w:t xml:space="preserve">leaching </w:t>
      </w:r>
      <w:r w:rsidR="005459B3">
        <w:t>t</w:t>
      </w:r>
      <w:r w:rsidRPr="00AB40E2">
        <w:t xml:space="preserve">hermal </w:t>
      </w:r>
      <w:r w:rsidR="005459B3">
        <w:t>stress outlook product has a</w:t>
      </w:r>
      <w:r w:rsidRPr="00AB40E2">
        <w:t xml:space="preserve"> </w:t>
      </w:r>
      <w:r w:rsidR="00D30CBE">
        <w:t>0.5</w:t>
      </w:r>
      <w:r w:rsidRPr="00AB40E2">
        <w:t>°x</w:t>
      </w:r>
      <w:r w:rsidR="00D30CBE">
        <w:t>0.5</w:t>
      </w:r>
      <w:r w:rsidRPr="00AB40E2">
        <w:t xml:space="preserve">° spatial resolution </w:t>
      </w:r>
      <w:r w:rsidR="005459B3">
        <w:t xml:space="preserve">and is </w:t>
      </w:r>
      <w:r w:rsidR="00871280">
        <w:t xml:space="preserve">based </w:t>
      </w:r>
      <w:r w:rsidR="00871280" w:rsidRPr="00AB40E2">
        <w:t>on</w:t>
      </w:r>
      <w:r w:rsidRPr="00AB40E2">
        <w:t xml:space="preserve"> sea surface temperature (SST) forecast</w:t>
      </w:r>
      <w:r w:rsidR="00871280">
        <w:t>s</w:t>
      </w:r>
      <w:r w:rsidRPr="00AB40E2">
        <w:t xml:space="preserve"> generated by an operational, dynamical, fully coupled ocean-land-atmosphere seasonal climate forecast model. </w:t>
      </w:r>
      <w:r w:rsidR="00871280">
        <w:t xml:space="preserve">The output is probabilistic, showing 60% chance of the thermal stress occurring. Alert forecasts are </w:t>
      </w:r>
      <w:r w:rsidR="00BF145B">
        <w:t>presented for</w:t>
      </w:r>
      <w:r w:rsidR="00871280">
        <w:t xml:space="preserve"> 4 weeks, 8 weeks, and 12 weeks</w:t>
      </w:r>
      <w:r w:rsidR="00BF145B">
        <w:t xml:space="preserve"> in the future</w:t>
      </w:r>
      <w:r w:rsidR="00871280">
        <w:t>.</w:t>
      </w:r>
    </w:p>
    <w:p w:rsidR="00AB40E2" w:rsidRDefault="00AB40E2" w:rsidP="00AB40E2">
      <w:r w:rsidRPr="00AB40E2">
        <w:t xml:space="preserve">In a normal year, the </w:t>
      </w:r>
      <w:r w:rsidR="00B82340">
        <w:t>o</w:t>
      </w:r>
      <w:r w:rsidRPr="00AB40E2">
        <w:t xml:space="preserve">utlook forecasts no potential for bleaching. When the forecast SST exceeds bleaching thresholds over a long enough period to cause bleaching, the Outlook maps display the </w:t>
      </w:r>
      <w:r w:rsidRPr="00AB40E2">
        <w:lastRenderedPageBreak/>
        <w:t xml:space="preserve">bleaching potential. Actual conditions may vary due to model uncertainty, subsequent changes in </w:t>
      </w:r>
      <w:r w:rsidR="00074895">
        <w:t>the broad</w:t>
      </w:r>
      <w:r w:rsidR="00BF145B">
        <w:t>-</w:t>
      </w:r>
      <w:r w:rsidR="00074895">
        <w:t xml:space="preserve">scale </w:t>
      </w:r>
      <w:r w:rsidRPr="00AB40E2">
        <w:t>climat</w:t>
      </w:r>
      <w:r w:rsidR="00074895">
        <w:t>e</w:t>
      </w:r>
      <w:r w:rsidRPr="00AB40E2">
        <w:t>, extreme localized variability, or weather patterns.</w:t>
      </w:r>
    </w:p>
    <w:p w:rsidR="003E20AB" w:rsidRDefault="003E20AB" w:rsidP="00AB40E2"/>
    <w:p w:rsidR="000F0313" w:rsidRDefault="00304B61" w:rsidP="000F0313">
      <w:pPr>
        <w:pStyle w:val="Headingnon-numbered"/>
      </w:pPr>
      <w:r>
        <w:t>Examples of Applications</w:t>
      </w:r>
    </w:p>
    <w:p w:rsidR="00304B61" w:rsidRPr="000750F0" w:rsidRDefault="000F0313" w:rsidP="000F0313">
      <w:pPr>
        <w:rPr>
          <w:b/>
        </w:rPr>
      </w:pPr>
      <w:r w:rsidRPr="000750F0">
        <w:rPr>
          <w:b/>
        </w:rPr>
        <w:t>Bleaching Response &amp; Management</w:t>
      </w:r>
    </w:p>
    <w:p w:rsidR="000F0313" w:rsidRDefault="00C8276E" w:rsidP="000F0313">
      <w:r>
        <w:t>When combined with the implementation of a management plan, a</w:t>
      </w:r>
      <w:r w:rsidR="000F0313">
        <w:t>dvance</w:t>
      </w:r>
      <w:r>
        <w:t>d</w:t>
      </w:r>
      <w:r w:rsidR="000F0313">
        <w:t xml:space="preserve"> knowledge of potential bleaching events can reduce the severity of the bleaching event and aid in recovery. Following a bleaching event, coral recovery can be inhibited by opportunistic </w:t>
      </w:r>
      <w:r w:rsidR="00BF145B">
        <w:t xml:space="preserve">algae </w:t>
      </w:r>
      <w:r w:rsidR="000F0313">
        <w:t>growth. Limiting fishing in the region can increase fish populations, which in turn maximises the consumption of plant growth and limits the</w:t>
      </w:r>
      <w:r w:rsidR="00BF145B">
        <w:t>ir</w:t>
      </w:r>
      <w:r w:rsidR="000F0313">
        <w:t xml:space="preserve"> impact on the corals. Corals are also impacted by poor water quality. Therefore, land management practices which reduce chemical and sediment runoff can also help coral recover in the event of bleaching.</w:t>
      </w:r>
    </w:p>
    <w:p w:rsidR="000F0313" w:rsidRDefault="000F0313" w:rsidP="000F0313">
      <w:r>
        <w:rPr>
          <w:rFonts w:cs="Times New Roman"/>
        </w:rPr>
        <w:t xml:space="preserve">The </w:t>
      </w:r>
      <w:r w:rsidR="00BE15DB">
        <w:rPr>
          <w:rFonts w:cs="Times New Roman"/>
        </w:rPr>
        <w:t>bleaching alerts serve</w:t>
      </w:r>
      <w:r w:rsidRPr="006F0E5C">
        <w:rPr>
          <w:rFonts w:cs="Times New Roman"/>
        </w:rPr>
        <w:t xml:space="preserve"> as an early warning system. Once a potential bleaching event is detected, a </w:t>
      </w:r>
      <w:r w:rsidRPr="006F0E5C">
        <w:t xml:space="preserve">management plan should be implemented to reduce the </w:t>
      </w:r>
      <w:r>
        <w:t>impacts</w:t>
      </w:r>
      <w:r w:rsidRPr="006F0E5C">
        <w:t xml:space="preserve"> of the bleaching. An example of a management plan based on </w:t>
      </w:r>
      <w:r w:rsidR="00BF145B">
        <w:t>basic</w:t>
      </w:r>
      <w:r w:rsidR="00BF145B" w:rsidRPr="006F0E5C">
        <w:t xml:space="preserve"> </w:t>
      </w:r>
      <w:r w:rsidRPr="006F0E5C">
        <w:t xml:space="preserve">resources is listed below (Marshall and </w:t>
      </w:r>
      <w:proofErr w:type="spellStart"/>
      <w:r w:rsidRPr="006F0E5C">
        <w:t>Schuttenberg</w:t>
      </w:r>
      <w:proofErr w:type="spellEnd"/>
      <w:r w:rsidRPr="006F0E5C">
        <w:t>, 2006).</w:t>
      </w:r>
    </w:p>
    <w:p w:rsidR="00AB40E2" w:rsidRDefault="000F0313" w:rsidP="00D407BD">
      <w:pPr>
        <w:pStyle w:val="ListParagraph"/>
        <w:numPr>
          <w:ilvl w:val="0"/>
          <w:numId w:val="16"/>
        </w:numPr>
      </w:pPr>
      <w:r w:rsidRPr="00AB40E2">
        <w:t>Early Warning System</w:t>
      </w:r>
    </w:p>
    <w:p w:rsidR="00AB40E2" w:rsidRDefault="000F0313" w:rsidP="00D407BD">
      <w:pPr>
        <w:pStyle w:val="ListParagraph"/>
        <w:numPr>
          <w:ilvl w:val="1"/>
          <w:numId w:val="16"/>
        </w:numPr>
      </w:pPr>
      <w:r w:rsidRPr="00AB40E2">
        <w:t>Identify potential bleaching event</w:t>
      </w:r>
    </w:p>
    <w:p w:rsidR="00AB40E2" w:rsidRDefault="000F0313" w:rsidP="00D407BD">
      <w:pPr>
        <w:pStyle w:val="ListParagraph"/>
        <w:numPr>
          <w:ilvl w:val="1"/>
          <w:numId w:val="16"/>
        </w:numPr>
      </w:pPr>
      <w:r w:rsidRPr="00AB40E2">
        <w:t>Monitor the coral reef sites</w:t>
      </w:r>
    </w:p>
    <w:p w:rsidR="00AB40E2" w:rsidRDefault="000F0313" w:rsidP="00D407BD">
      <w:pPr>
        <w:pStyle w:val="ListParagraph"/>
        <w:numPr>
          <w:ilvl w:val="0"/>
          <w:numId w:val="16"/>
        </w:numPr>
      </w:pPr>
      <w:r w:rsidRPr="00AB40E2">
        <w:t>Impact Assessment</w:t>
      </w:r>
    </w:p>
    <w:p w:rsidR="00AB40E2" w:rsidRDefault="000F0313" w:rsidP="00D407BD">
      <w:pPr>
        <w:pStyle w:val="ListParagraph"/>
        <w:numPr>
          <w:ilvl w:val="1"/>
          <w:numId w:val="16"/>
        </w:numPr>
      </w:pPr>
      <w:r w:rsidRPr="00AB40E2">
        <w:t>Assess severity of the bleaching</w:t>
      </w:r>
    </w:p>
    <w:p w:rsidR="000F0313" w:rsidRDefault="000F0313" w:rsidP="00D407BD">
      <w:pPr>
        <w:pStyle w:val="ListParagraph"/>
        <w:numPr>
          <w:ilvl w:val="1"/>
          <w:numId w:val="16"/>
        </w:numPr>
      </w:pPr>
      <w:r w:rsidRPr="00AB40E2">
        <w:t>Identify coral types affected</w:t>
      </w:r>
    </w:p>
    <w:p w:rsidR="00CA63FC" w:rsidRDefault="00B82340" w:rsidP="00D407BD">
      <w:pPr>
        <w:pStyle w:val="ListParagraph"/>
        <w:numPr>
          <w:ilvl w:val="1"/>
          <w:numId w:val="16"/>
        </w:numPr>
      </w:pPr>
      <w:r>
        <w:t>Report bleachin</w:t>
      </w:r>
      <w:r w:rsidR="00CA63FC">
        <w:t xml:space="preserve">g event to </w:t>
      </w:r>
      <w:proofErr w:type="spellStart"/>
      <w:r w:rsidR="00CA63FC">
        <w:t>ReefBase</w:t>
      </w:r>
      <w:proofErr w:type="spellEnd"/>
    </w:p>
    <w:p w:rsidR="00B82340" w:rsidRPr="00AB40E2" w:rsidRDefault="00B82340" w:rsidP="00CA63FC">
      <w:pPr>
        <w:pStyle w:val="ListParagraph"/>
        <w:ind w:left="1440"/>
      </w:pPr>
      <w:r>
        <w:t>(</w:t>
      </w:r>
      <w:proofErr w:type="gramStart"/>
      <w:r>
        <w:t>see</w:t>
      </w:r>
      <w:proofErr w:type="gramEnd"/>
      <w:r>
        <w:t xml:space="preserve"> Links section</w:t>
      </w:r>
      <w:r w:rsidR="00CA63FC">
        <w:t xml:space="preserve"> for online form</w:t>
      </w:r>
      <w:r w:rsidR="00BF145B">
        <w:t>;</w:t>
      </w:r>
      <w:r w:rsidR="00CA63FC">
        <w:t xml:space="preserve"> offline form is in Appendix A</w:t>
      </w:r>
      <w:r>
        <w:t>)</w:t>
      </w:r>
    </w:p>
    <w:p w:rsidR="00AB40E2" w:rsidRDefault="000F0313" w:rsidP="00D407BD">
      <w:pPr>
        <w:pStyle w:val="ListParagraph"/>
        <w:numPr>
          <w:ilvl w:val="0"/>
          <w:numId w:val="16"/>
        </w:numPr>
      </w:pPr>
      <w:r w:rsidRPr="00AB40E2">
        <w:t>Management Interventions</w:t>
      </w:r>
    </w:p>
    <w:p w:rsidR="00AB40E2" w:rsidRDefault="000F0313" w:rsidP="00D407BD">
      <w:pPr>
        <w:pStyle w:val="ListParagraph"/>
        <w:numPr>
          <w:ilvl w:val="1"/>
          <w:numId w:val="16"/>
        </w:numPr>
      </w:pPr>
      <w:r w:rsidRPr="00AB40E2">
        <w:t>Protect herbivore populations through fishing regulations</w:t>
      </w:r>
    </w:p>
    <w:p w:rsidR="000F0313" w:rsidRPr="00AB40E2" w:rsidRDefault="000F0313" w:rsidP="00D407BD">
      <w:pPr>
        <w:pStyle w:val="ListParagraph"/>
        <w:numPr>
          <w:ilvl w:val="1"/>
          <w:numId w:val="16"/>
        </w:numPr>
      </w:pPr>
      <w:r w:rsidRPr="00AB40E2">
        <w:t>Protect water quality by limiting harmful land-use practice</w:t>
      </w:r>
    </w:p>
    <w:p w:rsidR="00AB40E2" w:rsidRDefault="000F0313" w:rsidP="00D407BD">
      <w:pPr>
        <w:pStyle w:val="ListParagraph"/>
        <w:numPr>
          <w:ilvl w:val="0"/>
          <w:numId w:val="16"/>
        </w:numPr>
      </w:pPr>
      <w:r w:rsidRPr="00AB40E2">
        <w:t>Communication</w:t>
      </w:r>
    </w:p>
    <w:p w:rsidR="00AB40E2" w:rsidRDefault="000F0313" w:rsidP="00D407BD">
      <w:pPr>
        <w:pStyle w:val="ListParagraph"/>
        <w:numPr>
          <w:ilvl w:val="1"/>
          <w:numId w:val="16"/>
        </w:numPr>
      </w:pPr>
      <w:r w:rsidRPr="00AB40E2">
        <w:t>Talk to local community and media about bleaching event</w:t>
      </w:r>
    </w:p>
    <w:p w:rsidR="00AB40E2" w:rsidRDefault="000F0313" w:rsidP="00D407BD">
      <w:pPr>
        <w:pStyle w:val="ListParagraph"/>
        <w:numPr>
          <w:ilvl w:val="1"/>
          <w:numId w:val="16"/>
        </w:numPr>
      </w:pPr>
      <w:r w:rsidRPr="00AB40E2">
        <w:t>Brief senior decision makers</w:t>
      </w:r>
    </w:p>
    <w:p w:rsidR="000F0313" w:rsidRPr="00AB40E2" w:rsidRDefault="000F0313" w:rsidP="00D407BD">
      <w:pPr>
        <w:pStyle w:val="ListParagraph"/>
        <w:numPr>
          <w:ilvl w:val="1"/>
          <w:numId w:val="16"/>
        </w:numPr>
      </w:pPr>
      <w:r w:rsidRPr="00AB40E2">
        <w:t>Meet with other key stakeholders</w:t>
      </w:r>
    </w:p>
    <w:p w:rsidR="000F0313" w:rsidRPr="00304B61" w:rsidRDefault="000F0313" w:rsidP="00304B61">
      <w:pPr>
        <w:pStyle w:val="BodyText"/>
        <w:rPr>
          <w:lang w:eastAsia="en-AU"/>
        </w:rPr>
      </w:pPr>
    </w:p>
    <w:p w:rsidR="00CA63FC" w:rsidRDefault="00304B61" w:rsidP="00CA63FC">
      <w:pPr>
        <w:pStyle w:val="Headingnon-numbered"/>
      </w:pPr>
      <w:r>
        <w:t>Data Source</w:t>
      </w:r>
    </w:p>
    <w:p w:rsidR="00304B61" w:rsidRPr="00CA63FC" w:rsidRDefault="008E3436" w:rsidP="00CA63FC">
      <w:r w:rsidRPr="00CA63FC">
        <w:t xml:space="preserve">The </w:t>
      </w:r>
      <w:hyperlink r:id="rId14" w:history="1">
        <w:r w:rsidRPr="001C439D">
          <w:rPr>
            <w:rStyle w:val="Hyperlink"/>
          </w:rPr>
          <w:t xml:space="preserve">Bleaching Alert Area </w:t>
        </w:r>
        <w:r w:rsidR="0090708E" w:rsidRPr="001C439D">
          <w:rPr>
            <w:rStyle w:val="Hyperlink"/>
          </w:rPr>
          <w:t>data</w:t>
        </w:r>
      </w:hyperlink>
      <w:r w:rsidRPr="00CA63FC">
        <w:t xml:space="preserve"> </w:t>
      </w:r>
      <w:r w:rsidR="00BF145B">
        <w:t>are</w:t>
      </w:r>
      <w:r w:rsidR="0066042F" w:rsidRPr="00CA63FC">
        <w:t xml:space="preserve"> part of </w:t>
      </w:r>
      <w:r w:rsidR="00BF145B">
        <w:t xml:space="preserve">the </w:t>
      </w:r>
      <w:r w:rsidR="0066042F" w:rsidRPr="00CA63FC">
        <w:t xml:space="preserve">NOAA </w:t>
      </w:r>
      <w:hyperlink r:id="rId15" w:history="1">
        <w:r w:rsidR="0066042F" w:rsidRPr="00A62D34">
          <w:rPr>
            <w:rStyle w:val="Hyperlink"/>
          </w:rPr>
          <w:t>Coral Reef Watch</w:t>
        </w:r>
      </w:hyperlink>
      <w:r w:rsidR="0066042F" w:rsidRPr="00CA63FC">
        <w:t xml:space="preserve"> suite</w:t>
      </w:r>
      <w:r w:rsidRPr="00CA63FC">
        <w:t xml:space="preserve"> </w:t>
      </w:r>
      <w:r w:rsidR="0066042F" w:rsidRPr="00CA63FC">
        <w:t xml:space="preserve">of products. The alerts are derived from SST measurements </w:t>
      </w:r>
      <w:r w:rsidR="00FD413E" w:rsidRPr="00CA63FC">
        <w:t xml:space="preserve">sourced from the </w:t>
      </w:r>
      <w:r w:rsidRPr="00CA63FC">
        <w:t xml:space="preserve">NESDIS daily global 5-km geostationary-polar-orbiting (geo-polar) blended </w:t>
      </w:r>
      <w:r w:rsidR="00C8276E" w:rsidRPr="00CA63FC">
        <w:t>night-time</w:t>
      </w:r>
      <w:r w:rsidRPr="00CA63FC">
        <w:t>-only SST analysis (Liu et al, 2014).</w:t>
      </w:r>
    </w:p>
    <w:p w:rsidR="001C486C" w:rsidRDefault="005459B3" w:rsidP="00CA63FC">
      <w:r w:rsidRPr="00CA63FC">
        <w:t xml:space="preserve">The </w:t>
      </w:r>
      <w:hyperlink r:id="rId16" w:history="1">
        <w:r w:rsidR="00EC1005" w:rsidRPr="00EC1005">
          <w:rPr>
            <w:rStyle w:val="Hyperlink"/>
          </w:rPr>
          <w:t xml:space="preserve">weekly </w:t>
        </w:r>
        <w:r w:rsidR="00BF145B">
          <w:rPr>
            <w:rStyle w:val="Hyperlink"/>
          </w:rPr>
          <w:t>0.5</w:t>
        </w:r>
        <w:r w:rsidR="00EC1005" w:rsidRPr="00EC1005">
          <w:rPr>
            <w:rStyle w:val="Hyperlink"/>
          </w:rPr>
          <w:t>-degree thermal stress outlooks</w:t>
        </w:r>
      </w:hyperlink>
      <w:r w:rsidR="00EC1005">
        <w:t xml:space="preserve"> are derived</w:t>
      </w:r>
      <w:r w:rsidRPr="00CA63FC">
        <w:t xml:space="preserve"> from the NOAA/National Weather Service</w:t>
      </w:r>
      <w:r w:rsidR="00BF145B">
        <w:t>/</w:t>
      </w:r>
      <w:r w:rsidRPr="0090708E">
        <w:t xml:space="preserve">National </w:t>
      </w:r>
      <w:proofErr w:type="spellStart"/>
      <w:r w:rsidRPr="0090708E">
        <w:t>Centers</w:t>
      </w:r>
      <w:proofErr w:type="spellEnd"/>
      <w:r w:rsidRPr="0090708E">
        <w:t xml:space="preserve"> for Environmental Prediction's (NCEP)</w:t>
      </w:r>
      <w:r w:rsidRPr="00AB40E2">
        <w:t> </w:t>
      </w:r>
      <w:r w:rsidRPr="0090708E">
        <w:t>Climate Forecast System (CFS)</w:t>
      </w:r>
      <w:r w:rsidRPr="00AB40E2">
        <w:t>. A detailed description of the CFS-based Seasonal Bleaching Outlook product is given in </w:t>
      </w:r>
      <w:r w:rsidRPr="0090708E">
        <w:t>Eakin et al. (2012)</w:t>
      </w:r>
      <w:r w:rsidRPr="00AB40E2">
        <w:t>.</w:t>
      </w:r>
    </w:p>
    <w:p w:rsidR="00871280" w:rsidRPr="00304B61" w:rsidRDefault="00871280" w:rsidP="00304B61">
      <w:pPr>
        <w:pStyle w:val="BodyText"/>
        <w:rPr>
          <w:lang w:eastAsia="en-AU"/>
        </w:rPr>
      </w:pPr>
    </w:p>
    <w:p w:rsidR="00304B61" w:rsidRDefault="00304B61" w:rsidP="00304B61">
      <w:pPr>
        <w:pStyle w:val="Headingnon-numbered"/>
      </w:pPr>
      <w:r>
        <w:t>Links</w:t>
      </w:r>
    </w:p>
    <w:p w:rsidR="00471AA8" w:rsidRDefault="00471AA8" w:rsidP="00471AA8">
      <w:pPr>
        <w:pStyle w:val="BodyText"/>
        <w:rPr>
          <w:lang w:eastAsia="en-AU"/>
        </w:rPr>
      </w:pPr>
    </w:p>
    <w:p w:rsidR="00471AA8" w:rsidRDefault="00471AA8" w:rsidP="00471AA8">
      <w:pPr>
        <w:pStyle w:val="BodyText"/>
        <w:rPr>
          <w:lang w:eastAsia="en-AU"/>
        </w:rPr>
      </w:pPr>
      <w:r>
        <w:rPr>
          <w:lang w:eastAsia="en-AU"/>
        </w:rPr>
        <w:lastRenderedPageBreak/>
        <w:t>NOAA Coral Reef Watch Home web page:</w:t>
      </w:r>
    </w:p>
    <w:p w:rsidR="00471AA8" w:rsidRPr="00471AA8" w:rsidRDefault="00471AA8" w:rsidP="00471AA8">
      <w:pPr>
        <w:pStyle w:val="BodyText"/>
        <w:rPr>
          <w:lang w:eastAsia="en-AU"/>
        </w:rPr>
      </w:pPr>
      <w:r>
        <w:rPr>
          <w:lang w:eastAsia="en-AU"/>
        </w:rPr>
        <w:tab/>
      </w:r>
      <w:hyperlink r:id="rId17" w:history="1">
        <w:r w:rsidRPr="00C833AB">
          <w:rPr>
            <w:rStyle w:val="Hyperlink"/>
            <w:lang w:eastAsia="en-AU"/>
          </w:rPr>
          <w:t>http://coralreefwatch.noaa.gov/satellite/index.php</w:t>
        </w:r>
      </w:hyperlink>
      <w:r>
        <w:rPr>
          <w:lang w:eastAsia="en-AU"/>
        </w:rPr>
        <w:t xml:space="preserve"> </w:t>
      </w:r>
    </w:p>
    <w:p w:rsidR="00B82340" w:rsidRDefault="00B82340" w:rsidP="008C5FA7">
      <w:pPr>
        <w:pStyle w:val="BodyText"/>
        <w:rPr>
          <w:rFonts w:cs="Arial"/>
          <w:bCs/>
          <w:szCs w:val="20"/>
        </w:rPr>
      </w:pPr>
      <w:proofErr w:type="spellStart"/>
      <w:r>
        <w:rPr>
          <w:rFonts w:cs="Arial"/>
          <w:bCs/>
          <w:szCs w:val="20"/>
        </w:rPr>
        <w:t>ReefBase</w:t>
      </w:r>
      <w:proofErr w:type="spellEnd"/>
      <w:r>
        <w:rPr>
          <w:rFonts w:cs="Arial"/>
          <w:bCs/>
          <w:szCs w:val="20"/>
        </w:rPr>
        <w:t xml:space="preserve"> Bleaching Report</w:t>
      </w:r>
    </w:p>
    <w:p w:rsidR="00B82340" w:rsidRDefault="009337EB" w:rsidP="00B82340">
      <w:pPr>
        <w:pStyle w:val="BodyText"/>
        <w:ind w:firstLine="720"/>
        <w:rPr>
          <w:rFonts w:cs="Arial"/>
          <w:color w:val="000000"/>
          <w:szCs w:val="20"/>
        </w:rPr>
      </w:pPr>
      <w:hyperlink r:id="rId18" w:history="1">
        <w:r w:rsidR="00B82340" w:rsidRPr="007E7A4D">
          <w:rPr>
            <w:rStyle w:val="Hyperlink"/>
            <w:rFonts w:cs="Arial"/>
            <w:szCs w:val="20"/>
          </w:rPr>
          <w:t>http://www.reefbase.org/contribute/bleachingreport.aspx</w:t>
        </w:r>
      </w:hyperlink>
    </w:p>
    <w:p w:rsidR="0028098D" w:rsidRDefault="0028098D" w:rsidP="0028098D">
      <w:pPr>
        <w:pStyle w:val="BodyText"/>
        <w:rPr>
          <w:rFonts w:cs="Arial"/>
          <w:color w:val="000000"/>
          <w:szCs w:val="20"/>
        </w:rPr>
      </w:pPr>
      <w:r>
        <w:rPr>
          <w:rFonts w:cs="Arial"/>
          <w:color w:val="000000"/>
          <w:szCs w:val="20"/>
        </w:rPr>
        <w:t>A Reef Manager’s Guide to Coral Bleaching</w:t>
      </w:r>
    </w:p>
    <w:p w:rsidR="00D44EC2" w:rsidRDefault="009337EB" w:rsidP="00D44EC2">
      <w:pPr>
        <w:pStyle w:val="BodyText"/>
        <w:ind w:left="720"/>
        <w:rPr>
          <w:rFonts w:cs="Arial"/>
          <w:szCs w:val="20"/>
        </w:rPr>
      </w:pPr>
      <w:hyperlink r:id="rId19" w:history="1">
        <w:r w:rsidR="00D44EC2" w:rsidRPr="00F63708">
          <w:rPr>
            <w:rStyle w:val="Hyperlink"/>
            <w:rFonts w:cs="Arial"/>
            <w:szCs w:val="20"/>
          </w:rPr>
          <w:t>http://www.gbrmpa.gov.au/__data/assets/pdf_file/0013/4450/Gbrmpa-ReefManagersGuidetoCoralBleaching.pdf</w:t>
        </w:r>
      </w:hyperlink>
    </w:p>
    <w:p w:rsidR="0028098D" w:rsidRDefault="0028098D" w:rsidP="0028098D">
      <w:pPr>
        <w:pStyle w:val="BodyText"/>
        <w:rPr>
          <w:rFonts w:cs="Arial"/>
          <w:color w:val="000000"/>
          <w:szCs w:val="20"/>
        </w:rPr>
      </w:pPr>
    </w:p>
    <w:p w:rsidR="00304B61" w:rsidRDefault="00304B61" w:rsidP="00304B61">
      <w:pPr>
        <w:pStyle w:val="Headingnon-numbered"/>
      </w:pPr>
      <w:r>
        <w:t>Disclaimer</w:t>
      </w:r>
    </w:p>
    <w:p w:rsidR="00304B61" w:rsidRPr="00964CF3" w:rsidRDefault="00304B61" w:rsidP="00304B61">
      <w:r w:rsidRPr="00964CF3">
        <w:t>The Bureau advises that the information in this service comprises general statements based on scientific research. The Bureau does not warrant, guarantee or make any representations regarding the currency, correctness, accuracy, completeness, reliability, or any other aspect regarding characteristics or use of the information shown on this web portal. The user accepts sole responsibility and risk associated with the use and results of Bureau material in this service, irrespective of the purpose to which such use or results are applied. To the extent permitted by law, the Bureau (including each of its employees) excludes all liability to any person for any consequences, including but not limited to losses, damages, costs, expenses and any other compensation, whether in an action, contract, negligence or tort, arising out of or in connection with the use or performance of Bureau material in this service and any information or material contained in it.</w:t>
      </w:r>
    </w:p>
    <w:p w:rsidR="00304B61" w:rsidRPr="00304B61" w:rsidRDefault="00304B61" w:rsidP="00304B61">
      <w:pPr>
        <w:pStyle w:val="BodyText"/>
        <w:rPr>
          <w:lang w:eastAsia="en-AU"/>
        </w:rPr>
      </w:pPr>
    </w:p>
    <w:p w:rsidR="008C5FA7" w:rsidRDefault="00304B61" w:rsidP="008C5FA7">
      <w:pPr>
        <w:pStyle w:val="Headingnon-numbered"/>
      </w:pPr>
      <w:r>
        <w:t>References</w:t>
      </w:r>
    </w:p>
    <w:p w:rsidR="00097CD5" w:rsidRPr="00097CD5" w:rsidRDefault="0028098D" w:rsidP="0028098D">
      <w:pPr>
        <w:rPr>
          <w:rFonts w:cs="Arial"/>
          <w:szCs w:val="21"/>
        </w:rPr>
      </w:pPr>
      <w:r w:rsidRPr="001C439D">
        <w:rPr>
          <w:rFonts w:cs="Arial"/>
          <w:szCs w:val="21"/>
        </w:rPr>
        <w:t>Eakin, C.M., G. Liu, M. Chen, A. Kumar (2012). Ghost of bleaching future: Seasonal Outlooks from NOAA's Operational Climate Forecast System. Proceedings of th</w:t>
      </w:r>
      <w:r w:rsidRPr="0065102C">
        <w:rPr>
          <w:rFonts w:cs="Arial"/>
          <w:szCs w:val="21"/>
        </w:rPr>
        <w:t xml:space="preserve">e 12th International Coral Reef Symposium, Cairns, Australia, 9-13 July 2012. </w:t>
      </w:r>
      <w:r w:rsidR="00097CD5" w:rsidRPr="002F7CA3">
        <w:rPr>
          <w:rFonts w:cs="Arial"/>
          <w:color w:val="000000"/>
          <w:szCs w:val="21"/>
        </w:rPr>
        <w:t>---</w:t>
      </w:r>
      <w:proofErr w:type="gramStart"/>
      <w:r w:rsidR="00097CD5" w:rsidRPr="002F7CA3">
        <w:rPr>
          <w:rFonts w:cs="Arial"/>
          <w:color w:val="000000"/>
          <w:szCs w:val="21"/>
        </w:rPr>
        <w:t xml:space="preserve">  </w:t>
      </w:r>
      <w:proofErr w:type="gramEnd"/>
      <w:r w:rsidR="00A31832" w:rsidRPr="002F7CA3">
        <w:rPr>
          <w:rFonts w:cs="Arial"/>
          <w:color w:val="FF0000"/>
          <w:szCs w:val="21"/>
        </w:rPr>
        <w:fldChar w:fldCharType="begin"/>
      </w:r>
      <w:r w:rsidR="00097CD5" w:rsidRPr="002F7CA3">
        <w:rPr>
          <w:rFonts w:cs="Arial"/>
          <w:color w:val="FF0000"/>
          <w:szCs w:val="21"/>
        </w:rPr>
        <w:instrText xml:space="preserve"> HYPERLINK "http://www.icrs2012.com/proceedings/manuscripts/ICRS2012_10A_1.pdf" \t "_blank" </w:instrText>
      </w:r>
      <w:r w:rsidR="00A31832" w:rsidRPr="002F7CA3">
        <w:rPr>
          <w:rFonts w:cs="Arial"/>
          <w:color w:val="FF0000"/>
          <w:szCs w:val="21"/>
        </w:rPr>
        <w:fldChar w:fldCharType="separate"/>
      </w:r>
      <w:r w:rsidR="00097CD5" w:rsidRPr="002F7CA3">
        <w:rPr>
          <w:rStyle w:val="Hyperlink"/>
          <w:rFonts w:cs="Arial"/>
          <w:b/>
          <w:bCs/>
          <w:szCs w:val="21"/>
        </w:rPr>
        <w:t>Free download</w:t>
      </w:r>
      <w:r w:rsidR="00A31832" w:rsidRPr="002F7CA3">
        <w:rPr>
          <w:rFonts w:cs="Arial"/>
          <w:color w:val="FF0000"/>
          <w:szCs w:val="21"/>
        </w:rPr>
        <w:fldChar w:fldCharType="end"/>
      </w:r>
      <w:r w:rsidR="00097CD5" w:rsidRPr="002F7CA3">
        <w:rPr>
          <w:rFonts w:cs="Arial"/>
          <w:color w:val="FF0000"/>
          <w:szCs w:val="21"/>
        </w:rPr>
        <w:t xml:space="preserve"> </w:t>
      </w:r>
      <w:r w:rsidR="00097CD5" w:rsidRPr="003E20AB">
        <w:t>from the conference website.</w:t>
      </w:r>
    </w:p>
    <w:p w:rsidR="001C439D" w:rsidRPr="001C439D" w:rsidRDefault="001C439D" w:rsidP="0028098D">
      <w:pPr>
        <w:rPr>
          <w:rFonts w:cs="Arial"/>
          <w:szCs w:val="21"/>
        </w:rPr>
      </w:pPr>
      <w:r w:rsidRPr="001C439D">
        <w:rPr>
          <w:rFonts w:cs="Arial"/>
          <w:color w:val="000000"/>
          <w:szCs w:val="21"/>
        </w:rPr>
        <w:t>Liu, G, Heron SF, Eakin CM, Muller-</w:t>
      </w:r>
      <w:proofErr w:type="spellStart"/>
      <w:r w:rsidRPr="001C439D">
        <w:rPr>
          <w:rFonts w:cs="Arial"/>
          <w:color w:val="000000"/>
          <w:szCs w:val="21"/>
        </w:rPr>
        <w:t>Karger</w:t>
      </w:r>
      <w:proofErr w:type="spellEnd"/>
      <w:r w:rsidRPr="001C439D">
        <w:rPr>
          <w:rFonts w:cs="Arial"/>
          <w:color w:val="000000"/>
          <w:szCs w:val="21"/>
        </w:rPr>
        <w:t xml:space="preserve"> FE, Vega-Rodriguez M, Guild LS, De La </w:t>
      </w:r>
      <w:proofErr w:type="spellStart"/>
      <w:r w:rsidRPr="001C439D">
        <w:rPr>
          <w:rFonts w:cs="Arial"/>
          <w:color w:val="000000"/>
          <w:szCs w:val="21"/>
        </w:rPr>
        <w:t>Cour</w:t>
      </w:r>
      <w:proofErr w:type="spellEnd"/>
      <w:r w:rsidRPr="001C439D">
        <w:rPr>
          <w:rFonts w:cs="Arial"/>
          <w:color w:val="000000"/>
          <w:szCs w:val="21"/>
        </w:rPr>
        <w:t xml:space="preserve"> JL, Geiger EF, </w:t>
      </w:r>
      <w:proofErr w:type="spellStart"/>
      <w:r w:rsidRPr="001C439D">
        <w:rPr>
          <w:rFonts w:cs="Arial"/>
          <w:color w:val="000000"/>
          <w:szCs w:val="21"/>
        </w:rPr>
        <w:t>Skirving</w:t>
      </w:r>
      <w:proofErr w:type="spellEnd"/>
      <w:r w:rsidRPr="001C439D">
        <w:rPr>
          <w:rFonts w:cs="Arial"/>
          <w:color w:val="000000"/>
          <w:szCs w:val="21"/>
        </w:rPr>
        <w:t xml:space="preserve"> WJ, Burgess TFR, Strong AE, Harris A, Maturi E, Ignatov A, Sapper J, Li J, </w:t>
      </w:r>
      <w:proofErr w:type="spellStart"/>
      <w:r w:rsidRPr="001C439D">
        <w:rPr>
          <w:rFonts w:cs="Arial"/>
          <w:color w:val="000000"/>
          <w:szCs w:val="21"/>
        </w:rPr>
        <w:t>Lynds</w:t>
      </w:r>
      <w:proofErr w:type="spellEnd"/>
      <w:r w:rsidRPr="001C439D">
        <w:rPr>
          <w:rFonts w:cs="Arial"/>
          <w:color w:val="000000"/>
          <w:szCs w:val="21"/>
        </w:rPr>
        <w:t xml:space="preserve"> S (2014) Reef-scale Thermal Stress Monitoring of Coral Ecosystems: New 5-km Global Products from NOAA Coral Reef Watch. </w:t>
      </w:r>
      <w:r w:rsidRPr="001C439D">
        <w:rPr>
          <w:rFonts w:cs="Arial"/>
          <w:i/>
          <w:iCs/>
          <w:color w:val="000000"/>
          <w:szCs w:val="21"/>
        </w:rPr>
        <w:t>Remote Sensing</w:t>
      </w:r>
      <w:r w:rsidRPr="001C439D">
        <w:rPr>
          <w:rFonts w:cs="Arial"/>
          <w:color w:val="000000"/>
          <w:szCs w:val="21"/>
        </w:rPr>
        <w:t xml:space="preserve"> 6(11): 11579-11606, doi</w:t>
      </w:r>
      <w:proofErr w:type="gramStart"/>
      <w:r w:rsidRPr="001C439D">
        <w:rPr>
          <w:rFonts w:cs="Arial"/>
          <w:color w:val="000000"/>
          <w:szCs w:val="21"/>
        </w:rPr>
        <w:t>:10.3390</w:t>
      </w:r>
      <w:proofErr w:type="gramEnd"/>
      <w:r w:rsidRPr="001C439D">
        <w:rPr>
          <w:rFonts w:cs="Arial"/>
          <w:color w:val="000000"/>
          <w:szCs w:val="21"/>
        </w:rPr>
        <w:t xml:space="preserve">/rs61111579. </w:t>
      </w:r>
      <w:r w:rsidRPr="001C439D">
        <w:rPr>
          <w:rFonts w:cs="Arial"/>
          <w:color w:val="000000"/>
          <w:szCs w:val="21"/>
        </w:rPr>
        <w:br/>
        <w:t>      ---</w:t>
      </w:r>
      <w:proofErr w:type="gramStart"/>
      <w:r w:rsidRPr="001C439D">
        <w:rPr>
          <w:rFonts w:cs="Arial"/>
          <w:color w:val="000000"/>
          <w:szCs w:val="21"/>
        </w:rPr>
        <w:t xml:space="preserve">  </w:t>
      </w:r>
      <w:proofErr w:type="gramEnd"/>
      <w:r w:rsidR="00A31832" w:rsidRPr="001C439D">
        <w:rPr>
          <w:rFonts w:cs="Arial"/>
          <w:color w:val="FF0000"/>
          <w:szCs w:val="21"/>
        </w:rPr>
        <w:fldChar w:fldCharType="begin"/>
      </w:r>
      <w:r w:rsidRPr="001C439D">
        <w:rPr>
          <w:rFonts w:cs="Arial"/>
          <w:color w:val="FF0000"/>
          <w:szCs w:val="21"/>
        </w:rPr>
        <w:instrText xml:space="preserve"> HYPERLINK "http://www.mdpi.com/2072-4292/6/11/11579" \t "_blank" </w:instrText>
      </w:r>
      <w:r w:rsidR="00A31832" w:rsidRPr="001C439D">
        <w:rPr>
          <w:rFonts w:cs="Arial"/>
          <w:color w:val="FF0000"/>
          <w:szCs w:val="21"/>
        </w:rPr>
        <w:fldChar w:fldCharType="separate"/>
      </w:r>
      <w:r w:rsidRPr="001C439D">
        <w:rPr>
          <w:rStyle w:val="Hyperlink"/>
          <w:rFonts w:cs="Arial"/>
          <w:b/>
          <w:bCs/>
          <w:szCs w:val="21"/>
        </w:rPr>
        <w:t>Free download</w:t>
      </w:r>
      <w:r w:rsidR="00A31832" w:rsidRPr="001C439D">
        <w:rPr>
          <w:rFonts w:cs="Arial"/>
          <w:color w:val="FF0000"/>
          <w:szCs w:val="21"/>
        </w:rPr>
        <w:fldChar w:fldCharType="end"/>
      </w:r>
      <w:r w:rsidRPr="001C439D">
        <w:rPr>
          <w:rFonts w:cs="Arial"/>
          <w:color w:val="000000"/>
          <w:szCs w:val="21"/>
        </w:rPr>
        <w:t>.</w:t>
      </w:r>
    </w:p>
    <w:p w:rsidR="00390E4A" w:rsidRDefault="00390E4A" w:rsidP="0028098D">
      <w:pPr>
        <w:rPr>
          <w:szCs w:val="21"/>
        </w:rPr>
      </w:pPr>
      <w:r>
        <w:rPr>
          <w:szCs w:val="21"/>
        </w:rPr>
        <w:t xml:space="preserve">Marshall, P.A., Baird, A.H. (2000). </w:t>
      </w:r>
      <w:proofErr w:type="gramStart"/>
      <w:r>
        <w:rPr>
          <w:szCs w:val="21"/>
        </w:rPr>
        <w:t>Bleaching of corals on the Great Barrier Reef: differential susceptibilities among taxa.</w:t>
      </w:r>
      <w:proofErr w:type="gramEnd"/>
      <w:r>
        <w:rPr>
          <w:szCs w:val="21"/>
        </w:rPr>
        <w:t xml:space="preserve"> Coral Reefs 19: 155-163.</w:t>
      </w:r>
    </w:p>
    <w:p w:rsidR="0028098D" w:rsidRPr="0065102C" w:rsidRDefault="0028098D" w:rsidP="0028098D">
      <w:pPr>
        <w:rPr>
          <w:szCs w:val="21"/>
        </w:rPr>
      </w:pPr>
      <w:r w:rsidRPr="001C439D">
        <w:rPr>
          <w:szCs w:val="21"/>
        </w:rPr>
        <w:t xml:space="preserve">Marshall, P. and </w:t>
      </w:r>
      <w:proofErr w:type="spellStart"/>
      <w:r w:rsidRPr="001C439D">
        <w:rPr>
          <w:szCs w:val="21"/>
        </w:rPr>
        <w:t>Schuttenberg</w:t>
      </w:r>
      <w:proofErr w:type="spellEnd"/>
      <w:r w:rsidRPr="001C439D">
        <w:rPr>
          <w:szCs w:val="21"/>
        </w:rPr>
        <w:t xml:space="preserve">, H., 2006. </w:t>
      </w:r>
      <w:proofErr w:type="gramStart"/>
      <w:r w:rsidRPr="001C439D">
        <w:rPr>
          <w:szCs w:val="21"/>
        </w:rPr>
        <w:t>A Reef Manager’s Guide to Coral Bleaching.</w:t>
      </w:r>
      <w:proofErr w:type="gramEnd"/>
      <w:r w:rsidRPr="001C439D">
        <w:rPr>
          <w:szCs w:val="21"/>
        </w:rPr>
        <w:t xml:space="preserve"> Great B</w:t>
      </w:r>
      <w:r w:rsidR="003E20AB">
        <w:rPr>
          <w:szCs w:val="21"/>
        </w:rPr>
        <w:t>arrier Reef Marine Park Authorit</w:t>
      </w:r>
      <w:r w:rsidRPr="001C439D">
        <w:rPr>
          <w:szCs w:val="21"/>
        </w:rPr>
        <w:t>y, Townsville.</w:t>
      </w:r>
      <w:r w:rsidR="00A64356">
        <w:rPr>
          <w:szCs w:val="21"/>
        </w:rPr>
        <w:t xml:space="preserve"> (</w:t>
      </w:r>
      <w:proofErr w:type="gramStart"/>
      <w:r w:rsidR="00A64356">
        <w:rPr>
          <w:szCs w:val="21"/>
        </w:rPr>
        <w:t>see</w:t>
      </w:r>
      <w:proofErr w:type="gramEnd"/>
      <w:r w:rsidR="00A64356">
        <w:rPr>
          <w:szCs w:val="21"/>
        </w:rPr>
        <w:t xml:space="preserve"> links section for free download)</w:t>
      </w:r>
    </w:p>
    <w:p w:rsidR="00304B61" w:rsidRPr="00304B61" w:rsidRDefault="00304B61" w:rsidP="00304B61">
      <w:pPr>
        <w:pStyle w:val="BodyText"/>
        <w:rPr>
          <w:lang w:eastAsia="en-AU"/>
        </w:rPr>
      </w:pPr>
    </w:p>
    <w:p w:rsidR="00304B61" w:rsidRDefault="00304B61" w:rsidP="00304B61">
      <w:pPr>
        <w:pStyle w:val="Headingnon-numbered"/>
      </w:pPr>
      <w:r>
        <w:t>Contact</w:t>
      </w:r>
    </w:p>
    <w:p w:rsidR="00235A8D" w:rsidRPr="00235A8D" w:rsidRDefault="00304B61" w:rsidP="001C486C">
      <w:pPr>
        <w:pStyle w:val="BodyText"/>
        <w:rPr>
          <w:rFonts w:cs="Arial"/>
          <w:i/>
          <w:szCs w:val="20"/>
        </w:rPr>
      </w:pPr>
      <w:r>
        <w:t xml:space="preserve">For more information, please email </w:t>
      </w:r>
      <w:r w:rsidR="00C8276E" w:rsidRPr="002F7CA3">
        <w:t>cosppac_comp_unit@bom.gov.au</w:t>
      </w:r>
    </w:p>
    <w:p w:rsidR="00CA63FC" w:rsidRDefault="00CA63FC">
      <w:pPr>
        <w:spacing w:before="0" w:after="200" w:line="276" w:lineRule="auto"/>
        <w:sectPr w:rsidR="00CA63FC">
          <w:headerReference w:type="default" r:id="rId20"/>
          <w:footerReference w:type="default" r:id="rId21"/>
          <w:headerReference w:type="first" r:id="rId22"/>
          <w:footerReference w:type="first" r:id="rId23"/>
          <w:pgSz w:w="11907" w:h="16839" w:code="9"/>
          <w:pgMar w:top="2268" w:right="1134" w:bottom="1985" w:left="1134" w:header="720" w:footer="720" w:gutter="0"/>
          <w:cols w:space="720"/>
          <w:docGrid w:linePitch="360"/>
        </w:sectPr>
      </w:pPr>
    </w:p>
    <w:p w:rsidR="00CA63FC" w:rsidRDefault="00CA63FC" w:rsidP="00CA63FC">
      <w:pPr>
        <w:pStyle w:val="Header"/>
        <w:spacing w:before="120" w:line="240" w:lineRule="auto"/>
        <w:jc w:val="both"/>
        <w:rPr>
          <w:rFonts w:cs="Arial"/>
          <w:sz w:val="20"/>
          <w:szCs w:val="20"/>
        </w:rPr>
      </w:pPr>
      <w:r>
        <w:rPr>
          <w:rFonts w:cs="Arial"/>
          <w:sz w:val="20"/>
          <w:szCs w:val="20"/>
        </w:rPr>
        <w:lastRenderedPageBreak/>
        <w:t xml:space="preserve">Coral bleaching, which occurs predominantly during periods of hot, calm weather, is a major threat to coral reef health and survival.  Bleached corals appear white or extremely pale compared to their natural brownish </w:t>
      </w:r>
      <w:proofErr w:type="spellStart"/>
      <w:r>
        <w:rPr>
          <w:rFonts w:cs="Arial"/>
          <w:sz w:val="20"/>
          <w:szCs w:val="20"/>
        </w:rPr>
        <w:t>color</w:t>
      </w:r>
      <w:proofErr w:type="spellEnd"/>
      <w:r>
        <w:rPr>
          <w:rFonts w:cs="Arial"/>
          <w:sz w:val="20"/>
          <w:szCs w:val="20"/>
        </w:rPr>
        <w:t xml:space="preserve">. If you have made any observations of coral bleaching, please provide details of your observation below, or submit an online report at </w:t>
      </w:r>
      <w:hyperlink r:id="rId24" w:history="1">
        <w:r w:rsidRPr="00064299">
          <w:rPr>
            <w:rStyle w:val="Hyperlink"/>
            <w:rFonts w:cs="Arial"/>
            <w:sz w:val="20"/>
            <w:szCs w:val="20"/>
          </w:rPr>
          <w:t>http://www.reefbase.org/contribute/bleachingreport.aspx</w:t>
        </w:r>
      </w:hyperlink>
      <w:r>
        <w:rPr>
          <w:rFonts w:cs="Arial"/>
          <w:sz w:val="20"/>
          <w:szCs w:val="20"/>
        </w:rPr>
        <w:t xml:space="preserve">. Your contribution will be made available on the </w:t>
      </w:r>
      <w:proofErr w:type="spellStart"/>
      <w:r>
        <w:rPr>
          <w:rFonts w:cs="Arial"/>
          <w:sz w:val="20"/>
          <w:szCs w:val="20"/>
        </w:rPr>
        <w:t>ReefBase</w:t>
      </w:r>
      <w:proofErr w:type="spellEnd"/>
      <w:r>
        <w:rPr>
          <w:rFonts w:cs="Arial"/>
          <w:sz w:val="20"/>
          <w:szCs w:val="20"/>
        </w:rPr>
        <w:t xml:space="preserve"> web site for managers and researchers interested in managing the impacts of bleaching on coral reefs.</w:t>
      </w:r>
    </w:p>
    <w:p w:rsidR="00CA63FC" w:rsidRDefault="00CA63FC" w:rsidP="00CA63FC">
      <w:pPr>
        <w:pStyle w:val="Header"/>
        <w:spacing w:line="240" w:lineRule="auto"/>
        <w:jc w:val="both"/>
        <w:rPr>
          <w:rFonts w:cs="Arial"/>
          <w:sz w:val="20"/>
          <w:szCs w:val="20"/>
        </w:rPr>
      </w:pPr>
    </w:p>
    <w:tbl>
      <w:tblPr>
        <w:tblW w:w="9360"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356"/>
        <w:gridCol w:w="1984"/>
        <w:gridCol w:w="85"/>
        <w:gridCol w:w="2326"/>
        <w:gridCol w:w="2269"/>
      </w:tblGrid>
      <w:tr w:rsidR="00CA63FC">
        <w:trPr>
          <w:jc w:val="center"/>
        </w:trPr>
        <w:tc>
          <w:tcPr>
            <w:tcW w:w="2340"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Name</w:t>
            </w:r>
          </w:p>
          <w:p w:rsidR="00CA63FC" w:rsidRDefault="00CA63FC" w:rsidP="00835D86">
            <w:pPr>
              <w:spacing w:before="0" w:after="0" w:line="240" w:lineRule="auto"/>
              <w:rPr>
                <w:rFonts w:cs="Arial"/>
                <w:szCs w:val="20"/>
              </w:rPr>
            </w:pPr>
          </w:p>
        </w:tc>
        <w:tc>
          <w:tcPr>
            <w:tcW w:w="2425" w:type="dxa"/>
            <w:gridSpan w:val="3"/>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c>
          <w:tcPr>
            <w:tcW w:w="2326"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Contact/Email</w:t>
            </w:r>
          </w:p>
          <w:p w:rsidR="00CA63FC" w:rsidRDefault="00CA63FC" w:rsidP="00835D86">
            <w:pPr>
              <w:spacing w:before="0" w:after="0" w:line="240" w:lineRule="auto"/>
              <w:rPr>
                <w:rFonts w:cs="Arial"/>
                <w:szCs w:val="20"/>
              </w:rPr>
            </w:pPr>
          </w:p>
        </w:tc>
        <w:tc>
          <w:tcPr>
            <w:tcW w:w="2269"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r>
      <w:tr w:rsidR="00CA63FC">
        <w:trPr>
          <w:cantSplit/>
          <w:jc w:val="center"/>
        </w:trPr>
        <w:tc>
          <w:tcPr>
            <w:tcW w:w="2340"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Organization (if applicable)</w:t>
            </w:r>
          </w:p>
        </w:tc>
        <w:tc>
          <w:tcPr>
            <w:tcW w:w="7020" w:type="dxa"/>
            <w:gridSpan w:val="5"/>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r>
      <w:tr w:rsidR="00CA63FC">
        <w:trPr>
          <w:cantSplit/>
          <w:jc w:val="center"/>
        </w:trPr>
        <w:tc>
          <w:tcPr>
            <w:tcW w:w="2340"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Country/Territory/State</w:t>
            </w:r>
          </w:p>
          <w:p w:rsidR="00CA63FC" w:rsidRDefault="00CA63FC" w:rsidP="00835D86">
            <w:pPr>
              <w:spacing w:before="0" w:after="0" w:line="240" w:lineRule="auto"/>
              <w:rPr>
                <w:rFonts w:cs="Arial"/>
                <w:szCs w:val="20"/>
              </w:rPr>
            </w:pPr>
          </w:p>
        </w:tc>
        <w:tc>
          <w:tcPr>
            <w:tcW w:w="7020" w:type="dxa"/>
            <w:gridSpan w:val="5"/>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r>
      <w:tr w:rsidR="00CA63FC">
        <w:trPr>
          <w:jc w:val="center"/>
        </w:trPr>
        <w:tc>
          <w:tcPr>
            <w:tcW w:w="2340"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Reef or Site Name</w:t>
            </w:r>
          </w:p>
          <w:p w:rsidR="00CA63FC" w:rsidRDefault="00CA63FC" w:rsidP="00835D86">
            <w:pPr>
              <w:spacing w:before="0" w:after="0" w:line="240" w:lineRule="auto"/>
              <w:rPr>
                <w:rFonts w:cs="Arial"/>
                <w:szCs w:val="20"/>
              </w:rPr>
            </w:pPr>
          </w:p>
        </w:tc>
        <w:tc>
          <w:tcPr>
            <w:tcW w:w="2425" w:type="dxa"/>
            <w:gridSpan w:val="3"/>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c>
          <w:tcPr>
            <w:tcW w:w="2326"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Latitude and Longitude (if known)</w:t>
            </w:r>
          </w:p>
        </w:tc>
        <w:tc>
          <w:tcPr>
            <w:tcW w:w="2269"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r>
      <w:tr w:rsidR="00CA63FC">
        <w:trPr>
          <w:cantSplit/>
          <w:jc w:val="center"/>
        </w:trPr>
        <w:tc>
          <w:tcPr>
            <w:tcW w:w="9360" w:type="dxa"/>
            <w:gridSpan w:val="6"/>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Date of observation</w:t>
            </w:r>
          </w:p>
          <w:p w:rsidR="00CA63FC" w:rsidRDefault="00CA63FC" w:rsidP="00835D86">
            <w:pPr>
              <w:spacing w:before="0" w:after="0" w:line="240" w:lineRule="auto"/>
              <w:rPr>
                <w:rFonts w:cs="Arial"/>
                <w:szCs w:val="20"/>
              </w:rPr>
            </w:pPr>
          </w:p>
        </w:tc>
      </w:tr>
      <w:tr w:rsidR="00CA63FC">
        <w:trPr>
          <w:cantSplit/>
          <w:jc w:val="center"/>
        </w:trPr>
        <w:tc>
          <w:tcPr>
            <w:tcW w:w="9360" w:type="dxa"/>
            <w:gridSpan w:val="6"/>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Did you observe</w:t>
            </w:r>
            <w:r w:rsidRPr="0002560B">
              <w:rPr>
                <w:rFonts w:cs="Arial"/>
                <w:szCs w:val="20"/>
              </w:rPr>
              <w:t xml:space="preserve"> coral bleaching (pale or white colonies) on the reef during your visit?</w:t>
            </w:r>
          </w:p>
          <w:p w:rsidR="00CA63FC" w:rsidRDefault="00CA63FC" w:rsidP="00835D86">
            <w:pPr>
              <w:spacing w:before="0" w:after="0" w:line="240" w:lineRule="auto"/>
              <w:rPr>
                <w:rFonts w:cs="Arial"/>
                <w:szCs w:val="20"/>
              </w:rPr>
            </w:pPr>
          </w:p>
          <w:p w:rsidR="00CA63FC" w:rsidRDefault="009337EB" w:rsidP="00835D86">
            <w:pPr>
              <w:spacing w:before="0" w:after="0" w:line="240" w:lineRule="auto"/>
              <w:rPr>
                <w:rFonts w:cs="Arial"/>
                <w:szCs w:val="20"/>
              </w:rPr>
            </w:pPr>
            <w:r>
              <w:rPr>
                <w:noProof/>
                <w:lang w:eastAsia="en-AU"/>
              </w:rPr>
              <w:pict>
                <v:shapetype id="_x0000_t202" coordsize="21600,21600" o:spt="202" path="m,l,21600r21600,l21600,xe">
                  <v:stroke joinstyle="miter"/>
                  <v:path gradientshapeok="t" o:connecttype="rect"/>
                </v:shapetype>
                <v:shape id="Text Box 6192" o:spid="_x0000_s1029" type="#_x0000_t202" style="position:absolute;margin-left:36pt;margin-top:2.6pt;width:1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">
                  <v:textbox>
                    <w:txbxContent>
                      <w:p w:rsidR="00BF145B" w:rsidRDefault="00BF145B" w:rsidP="00CA63FC"/>
                    </w:txbxContent>
                  </v:textbox>
                  <w10:anchorlock/>
                </v:shape>
              </w:pict>
            </w:r>
            <w:r>
              <w:rPr>
                <w:noProof/>
                <w:lang w:eastAsia="en-AU"/>
              </w:rPr>
              <w:pict>
                <v:shape id="Text Box 6191" o:spid="_x0000_s1030" type="#_x0000_t202" style="position:absolute;margin-left:0;margin-top:2.6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">
                  <v:textbox>
                    <w:txbxContent>
                      <w:p w:rsidR="00BF145B" w:rsidRDefault="00BF145B" w:rsidP="00CA63FC"/>
                    </w:txbxContent>
                  </v:textbox>
                  <w10:anchorlock/>
                </v:shape>
              </w:pict>
            </w:r>
            <w:r w:rsidR="00CA63FC">
              <w:rPr>
                <w:rFonts w:cs="Arial"/>
                <w:szCs w:val="20"/>
              </w:rPr>
              <w:t xml:space="preserve">       No        Yes   – If yes, please complete the rest of the form. If no, please send the form with</w:t>
            </w:r>
          </w:p>
          <w:p w:rsidR="00CA63FC" w:rsidRDefault="00CA63FC" w:rsidP="00835D86">
            <w:pPr>
              <w:spacing w:before="0" w:after="0" w:line="240" w:lineRule="auto"/>
              <w:rPr>
                <w:rFonts w:cs="Arial"/>
                <w:szCs w:val="20"/>
              </w:rPr>
            </w:pPr>
            <w:r>
              <w:rPr>
                <w:rFonts w:cs="Arial"/>
                <w:szCs w:val="20"/>
              </w:rPr>
              <w:t xml:space="preserve">                                </w:t>
            </w:r>
            <w:proofErr w:type="gramStart"/>
            <w:r>
              <w:rPr>
                <w:rFonts w:cs="Arial"/>
                <w:szCs w:val="20"/>
              </w:rPr>
              <w:t>only</w:t>
            </w:r>
            <w:proofErr w:type="gramEnd"/>
            <w:r>
              <w:rPr>
                <w:rFonts w:cs="Arial"/>
                <w:szCs w:val="20"/>
              </w:rPr>
              <w:t xml:space="preserve"> the site details above filled in.                        </w:t>
            </w:r>
          </w:p>
          <w:p w:rsidR="00CA63FC" w:rsidRDefault="00CA63FC" w:rsidP="00835D86">
            <w:pPr>
              <w:spacing w:before="0" w:after="0" w:line="240" w:lineRule="auto"/>
              <w:rPr>
                <w:rFonts w:cs="Arial"/>
                <w:szCs w:val="20"/>
              </w:rPr>
            </w:pPr>
          </w:p>
        </w:tc>
      </w:tr>
      <w:tr w:rsidR="00CA63FC">
        <w:trPr>
          <w:jc w:val="center"/>
        </w:trPr>
        <w:tc>
          <w:tcPr>
            <w:tcW w:w="2696"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Approximate area surveyed (m</w:t>
            </w:r>
            <w:r w:rsidRPr="00FA1EF6">
              <w:rPr>
                <w:rFonts w:cs="Arial"/>
                <w:szCs w:val="20"/>
                <w:vertAlign w:val="superscript"/>
              </w:rPr>
              <w:t>2</w:t>
            </w:r>
            <w:r>
              <w:rPr>
                <w:rFonts w:cs="Arial"/>
                <w:szCs w:val="20"/>
              </w:rPr>
              <w:t>)</w:t>
            </w:r>
          </w:p>
        </w:tc>
        <w:tc>
          <w:tcPr>
            <w:tcW w:w="1984"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c>
          <w:tcPr>
            <w:tcW w:w="2411"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Type of survey conducted (line transect, belt transect, quadrat, etc.)</w:t>
            </w:r>
          </w:p>
        </w:tc>
        <w:tc>
          <w:tcPr>
            <w:tcW w:w="2269"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r>
      <w:tr w:rsidR="00CA63FC">
        <w:trPr>
          <w:jc w:val="center"/>
        </w:trPr>
        <w:tc>
          <w:tcPr>
            <w:tcW w:w="2696"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Number of surveyors</w:t>
            </w:r>
          </w:p>
          <w:p w:rsidR="00CA63FC" w:rsidRDefault="00CA63FC" w:rsidP="00835D86">
            <w:pPr>
              <w:spacing w:before="0" w:after="0" w:line="240" w:lineRule="auto"/>
              <w:rPr>
                <w:rFonts w:cs="Arial"/>
                <w:szCs w:val="20"/>
              </w:rPr>
            </w:pPr>
          </w:p>
        </w:tc>
        <w:tc>
          <w:tcPr>
            <w:tcW w:w="1984"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c>
          <w:tcPr>
            <w:tcW w:w="2411"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Skill level of surveyor(s): (beginner, intermediate, advanced, expert)</w:t>
            </w:r>
          </w:p>
        </w:tc>
        <w:tc>
          <w:tcPr>
            <w:tcW w:w="2269"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r>
      <w:tr w:rsidR="00CA63FC">
        <w:trPr>
          <w:jc w:val="center"/>
        </w:trPr>
        <w:tc>
          <w:tcPr>
            <w:tcW w:w="2696"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Water temperature</w:t>
            </w:r>
          </w:p>
          <w:p w:rsidR="00CA63FC" w:rsidRDefault="00CA63FC" w:rsidP="00835D86">
            <w:pPr>
              <w:spacing w:before="0" w:after="0" w:line="240" w:lineRule="auto"/>
              <w:rPr>
                <w:rFonts w:cs="Arial"/>
                <w:szCs w:val="20"/>
              </w:rPr>
            </w:pPr>
          </w:p>
        </w:tc>
        <w:tc>
          <w:tcPr>
            <w:tcW w:w="1984"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c>
          <w:tcPr>
            <w:tcW w:w="2411"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Location in reef zone</w:t>
            </w:r>
          </w:p>
          <w:p w:rsidR="00CA63FC" w:rsidRDefault="00CA63FC" w:rsidP="00835D86">
            <w:pPr>
              <w:spacing w:before="0" w:after="0" w:line="240" w:lineRule="auto"/>
              <w:rPr>
                <w:rFonts w:cs="Arial"/>
                <w:szCs w:val="20"/>
              </w:rPr>
            </w:pPr>
            <w:r>
              <w:rPr>
                <w:rFonts w:cs="Arial"/>
                <w:szCs w:val="20"/>
              </w:rPr>
              <w:t>(</w:t>
            </w:r>
            <w:proofErr w:type="gramStart"/>
            <w:r>
              <w:rPr>
                <w:rFonts w:cs="Arial"/>
                <w:szCs w:val="20"/>
              </w:rPr>
              <w:t>slope/reef</w:t>
            </w:r>
            <w:proofErr w:type="gramEnd"/>
            <w:r>
              <w:rPr>
                <w:rFonts w:cs="Arial"/>
                <w:szCs w:val="20"/>
              </w:rPr>
              <w:t xml:space="preserve"> flat/ etc.)</w:t>
            </w:r>
          </w:p>
        </w:tc>
        <w:tc>
          <w:tcPr>
            <w:tcW w:w="2269"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r>
      <w:tr w:rsidR="00CA63FC">
        <w:trPr>
          <w:jc w:val="center"/>
        </w:trPr>
        <w:tc>
          <w:tcPr>
            <w:tcW w:w="2696"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Type of Coral dominating the reef (List top 5 species or common names)</w:t>
            </w:r>
          </w:p>
        </w:tc>
        <w:tc>
          <w:tcPr>
            <w:tcW w:w="6664" w:type="dxa"/>
            <w:gridSpan w:val="4"/>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r>
      <w:tr w:rsidR="00CA63FC">
        <w:trPr>
          <w:jc w:val="center"/>
        </w:trPr>
        <w:tc>
          <w:tcPr>
            <w:tcW w:w="2696"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Depth bleaching was observed</w:t>
            </w:r>
          </w:p>
        </w:tc>
        <w:tc>
          <w:tcPr>
            <w:tcW w:w="1984"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c>
          <w:tcPr>
            <w:tcW w:w="2411"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Date bleaching started (if known)</w:t>
            </w:r>
          </w:p>
        </w:tc>
        <w:tc>
          <w:tcPr>
            <w:tcW w:w="2269"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r>
      <w:tr w:rsidR="00CA63FC">
        <w:trPr>
          <w:jc w:val="center"/>
        </w:trPr>
        <w:tc>
          <w:tcPr>
            <w:tcW w:w="2696"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Percentage of live coral cover on reef</w:t>
            </w:r>
          </w:p>
        </w:tc>
        <w:tc>
          <w:tcPr>
            <w:tcW w:w="1984"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c>
          <w:tcPr>
            <w:tcW w:w="2411"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Percentage of live coral that is bleached</w:t>
            </w:r>
          </w:p>
        </w:tc>
        <w:tc>
          <w:tcPr>
            <w:tcW w:w="2269" w:type="dxa"/>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r>
      <w:tr w:rsidR="00CA63FC">
        <w:trPr>
          <w:cantSplit/>
          <w:jc w:val="center"/>
        </w:trPr>
        <w:tc>
          <w:tcPr>
            <w:tcW w:w="2696"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Type of live Coral bleached (List top 5 species or common names)</w:t>
            </w:r>
          </w:p>
        </w:tc>
        <w:tc>
          <w:tcPr>
            <w:tcW w:w="6664" w:type="dxa"/>
            <w:gridSpan w:val="4"/>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r>
      <w:tr w:rsidR="00CA63FC">
        <w:trPr>
          <w:jc w:val="center"/>
        </w:trPr>
        <w:tc>
          <w:tcPr>
            <w:tcW w:w="2696"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Percentage of dead coral on reef</w:t>
            </w:r>
          </w:p>
        </w:tc>
        <w:tc>
          <w:tcPr>
            <w:tcW w:w="6664" w:type="dxa"/>
            <w:gridSpan w:val="4"/>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r>
      <w:tr w:rsidR="00CA63FC">
        <w:trPr>
          <w:cantSplit/>
          <w:jc w:val="center"/>
        </w:trPr>
        <w:tc>
          <w:tcPr>
            <w:tcW w:w="2696"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Type of dead Coral (List top 5 species or common names)</w:t>
            </w:r>
          </w:p>
        </w:tc>
        <w:tc>
          <w:tcPr>
            <w:tcW w:w="6664" w:type="dxa"/>
            <w:gridSpan w:val="4"/>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tc>
      </w:tr>
      <w:tr w:rsidR="00CA63FC">
        <w:trPr>
          <w:cantSplit/>
          <w:jc w:val="center"/>
        </w:trPr>
        <w:tc>
          <w:tcPr>
            <w:tcW w:w="2696" w:type="dxa"/>
            <w:gridSpan w:val="2"/>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r>
              <w:rPr>
                <w:rFonts w:cs="Arial"/>
                <w:szCs w:val="20"/>
              </w:rPr>
              <w:t>Other observations</w:t>
            </w:r>
          </w:p>
        </w:tc>
        <w:tc>
          <w:tcPr>
            <w:tcW w:w="6664" w:type="dxa"/>
            <w:gridSpan w:val="4"/>
            <w:tcBorders>
              <w:top w:val="single" w:sz="4" w:space="0" w:color="auto"/>
              <w:left w:val="single" w:sz="4" w:space="0" w:color="auto"/>
              <w:bottom w:val="single" w:sz="4" w:space="0" w:color="auto"/>
              <w:right w:val="single" w:sz="4" w:space="0" w:color="auto"/>
            </w:tcBorders>
          </w:tcPr>
          <w:p w:rsidR="00CA63FC" w:rsidRDefault="00CA63FC" w:rsidP="00835D86">
            <w:pPr>
              <w:spacing w:before="0" w:after="0" w:line="240" w:lineRule="auto"/>
              <w:rPr>
                <w:rFonts w:cs="Arial"/>
                <w:szCs w:val="20"/>
              </w:rPr>
            </w:pPr>
          </w:p>
          <w:p w:rsidR="00CA63FC" w:rsidRDefault="00CA63FC" w:rsidP="00835D86">
            <w:pPr>
              <w:spacing w:before="0" w:after="0" w:line="240" w:lineRule="auto"/>
              <w:rPr>
                <w:rFonts w:cs="Arial"/>
                <w:szCs w:val="20"/>
              </w:rPr>
            </w:pPr>
          </w:p>
        </w:tc>
      </w:tr>
    </w:tbl>
    <w:p w:rsidR="00CA63FC" w:rsidRDefault="00CA63FC" w:rsidP="00CA63FC">
      <w:pPr>
        <w:pStyle w:val="BodyText"/>
        <w:spacing w:after="0"/>
        <w:rPr>
          <w:szCs w:val="20"/>
        </w:rPr>
      </w:pPr>
    </w:p>
    <w:p w:rsidR="00CA63FC" w:rsidRDefault="00CA63FC" w:rsidP="00CA63FC">
      <w:pPr>
        <w:pStyle w:val="BodyText"/>
        <w:spacing w:after="0"/>
        <w:rPr>
          <w:szCs w:val="20"/>
        </w:rPr>
      </w:pPr>
      <w:r w:rsidRPr="002A07B9">
        <w:rPr>
          <w:szCs w:val="20"/>
        </w:rPr>
        <w:t>Please e-mail, mail</w:t>
      </w:r>
      <w:r>
        <w:rPr>
          <w:szCs w:val="20"/>
        </w:rPr>
        <w:t>,</w:t>
      </w:r>
      <w:r w:rsidRPr="002A07B9">
        <w:rPr>
          <w:szCs w:val="20"/>
        </w:rPr>
        <w:t xml:space="preserve"> or fax this report to:</w:t>
      </w:r>
    </w:p>
    <w:p w:rsidR="00CA63FC" w:rsidRDefault="00CA63FC" w:rsidP="00CA63FC">
      <w:pPr>
        <w:pStyle w:val="BodyText"/>
        <w:spacing w:after="0"/>
        <w:rPr>
          <w:szCs w:val="20"/>
        </w:rPr>
      </w:pPr>
    </w:p>
    <w:p w:rsidR="00CA63FC" w:rsidRDefault="00CA63FC" w:rsidP="00CA63FC">
      <w:pPr>
        <w:pStyle w:val="BodyText"/>
        <w:spacing w:after="0"/>
        <w:rPr>
          <w:rFonts w:cs="Arial"/>
          <w:szCs w:val="20"/>
        </w:rPr>
      </w:pPr>
      <w:proofErr w:type="spellStart"/>
      <w:r w:rsidRPr="002A07B9">
        <w:rPr>
          <w:rFonts w:cs="Arial"/>
          <w:szCs w:val="20"/>
        </w:rPr>
        <w:t>ReefBase</w:t>
      </w:r>
      <w:proofErr w:type="spellEnd"/>
      <w:r w:rsidRPr="002A07B9">
        <w:rPr>
          <w:rFonts w:cs="Arial"/>
          <w:szCs w:val="20"/>
        </w:rPr>
        <w:t xml:space="preserve"> Project </w:t>
      </w:r>
      <w:proofErr w:type="gramStart"/>
      <w:r w:rsidRPr="002A07B9">
        <w:rPr>
          <w:rFonts w:cs="Arial"/>
          <w:szCs w:val="20"/>
        </w:rPr>
        <w:t>Leader  •</w:t>
      </w:r>
      <w:proofErr w:type="gramEnd"/>
      <w:r w:rsidRPr="002A07B9">
        <w:rPr>
          <w:rFonts w:cs="Arial"/>
          <w:szCs w:val="20"/>
        </w:rPr>
        <w:t xml:space="preserve">  The </w:t>
      </w:r>
      <w:proofErr w:type="spellStart"/>
      <w:r w:rsidRPr="002A07B9">
        <w:rPr>
          <w:rFonts w:cs="Arial"/>
          <w:szCs w:val="20"/>
        </w:rPr>
        <w:t>WorldFish</w:t>
      </w:r>
      <w:proofErr w:type="spellEnd"/>
      <w:r w:rsidRPr="002A07B9">
        <w:rPr>
          <w:rFonts w:cs="Arial"/>
          <w:szCs w:val="20"/>
        </w:rPr>
        <w:t xml:space="preserve"> Center</w:t>
      </w:r>
    </w:p>
    <w:p w:rsidR="00CA63FC" w:rsidRDefault="00CA63FC" w:rsidP="00CA63FC">
      <w:pPr>
        <w:widowControl w:val="0"/>
        <w:autoSpaceDE w:val="0"/>
        <w:autoSpaceDN w:val="0"/>
        <w:adjustRightInd w:val="0"/>
        <w:spacing w:before="0" w:after="0" w:line="240" w:lineRule="auto"/>
        <w:rPr>
          <w:rFonts w:cs="Arial"/>
          <w:szCs w:val="20"/>
        </w:rPr>
      </w:pPr>
      <w:proofErr w:type="spellStart"/>
      <w:r>
        <w:rPr>
          <w:rFonts w:cs="Arial"/>
          <w:szCs w:val="20"/>
        </w:rPr>
        <w:t>Jalan</w:t>
      </w:r>
      <w:proofErr w:type="spellEnd"/>
      <w:r>
        <w:rPr>
          <w:rFonts w:cs="Arial"/>
          <w:szCs w:val="20"/>
        </w:rPr>
        <w:t xml:space="preserve"> </w:t>
      </w:r>
      <w:proofErr w:type="spellStart"/>
      <w:r>
        <w:rPr>
          <w:rFonts w:cs="Arial"/>
          <w:szCs w:val="20"/>
        </w:rPr>
        <w:t>Batu</w:t>
      </w:r>
      <w:proofErr w:type="spellEnd"/>
      <w:r>
        <w:rPr>
          <w:rFonts w:cs="Arial"/>
          <w:szCs w:val="20"/>
        </w:rPr>
        <w:t xml:space="preserve"> </w:t>
      </w:r>
      <w:proofErr w:type="spellStart"/>
      <w:r>
        <w:rPr>
          <w:rFonts w:cs="Arial"/>
          <w:szCs w:val="20"/>
        </w:rPr>
        <w:t>Maung</w:t>
      </w:r>
      <w:proofErr w:type="spellEnd"/>
      <w:r>
        <w:rPr>
          <w:rFonts w:cs="Arial"/>
          <w:szCs w:val="20"/>
        </w:rPr>
        <w:t xml:space="preserve">, </w:t>
      </w:r>
      <w:proofErr w:type="spellStart"/>
      <w:r>
        <w:rPr>
          <w:rFonts w:cs="Arial"/>
          <w:szCs w:val="20"/>
        </w:rPr>
        <w:t>Batu</w:t>
      </w:r>
      <w:proofErr w:type="spellEnd"/>
      <w:r>
        <w:rPr>
          <w:rFonts w:cs="Arial"/>
          <w:szCs w:val="20"/>
        </w:rPr>
        <w:t xml:space="preserve"> </w:t>
      </w:r>
      <w:proofErr w:type="spellStart"/>
      <w:proofErr w:type="gramStart"/>
      <w:r>
        <w:rPr>
          <w:rFonts w:cs="Arial"/>
          <w:szCs w:val="20"/>
        </w:rPr>
        <w:t>Maung</w:t>
      </w:r>
      <w:proofErr w:type="spellEnd"/>
      <w:r>
        <w:rPr>
          <w:rFonts w:cs="Arial"/>
          <w:szCs w:val="20"/>
        </w:rPr>
        <w:t xml:space="preserve">  •</w:t>
      </w:r>
      <w:proofErr w:type="gramEnd"/>
      <w:r>
        <w:rPr>
          <w:rFonts w:cs="Arial"/>
          <w:szCs w:val="20"/>
        </w:rPr>
        <w:t xml:space="preserve">  11960 Bayan </w:t>
      </w:r>
      <w:proofErr w:type="spellStart"/>
      <w:r>
        <w:rPr>
          <w:rFonts w:cs="Arial"/>
          <w:szCs w:val="20"/>
        </w:rPr>
        <w:t>Lepas</w:t>
      </w:r>
      <w:proofErr w:type="spellEnd"/>
      <w:r>
        <w:rPr>
          <w:rFonts w:cs="Arial"/>
          <w:szCs w:val="20"/>
        </w:rPr>
        <w:t xml:space="preserve">  •  </w:t>
      </w:r>
      <w:r w:rsidRPr="002A07B9">
        <w:rPr>
          <w:rFonts w:cs="Arial"/>
          <w:szCs w:val="20"/>
        </w:rPr>
        <w:t>Penang, Malaysia</w:t>
      </w:r>
    </w:p>
    <w:p w:rsidR="00EC6C40" w:rsidRPr="00EC6C40" w:rsidRDefault="00CA63FC" w:rsidP="00CA63FC">
      <w:pPr>
        <w:spacing w:before="0" w:after="200" w:line="276" w:lineRule="auto"/>
      </w:pPr>
      <w:r w:rsidRPr="002A07B9">
        <w:rPr>
          <w:rFonts w:cs="Arial"/>
          <w:szCs w:val="20"/>
        </w:rPr>
        <w:t>Telephone: (604) 626-</w:t>
      </w:r>
      <w:proofErr w:type="gramStart"/>
      <w:r w:rsidRPr="002A07B9">
        <w:rPr>
          <w:rFonts w:cs="Arial"/>
          <w:szCs w:val="20"/>
        </w:rPr>
        <w:t>1606</w:t>
      </w:r>
      <w:r>
        <w:rPr>
          <w:rFonts w:cs="Arial"/>
          <w:szCs w:val="20"/>
        </w:rPr>
        <w:t xml:space="preserve">  </w:t>
      </w:r>
      <w:r w:rsidRPr="002A07B9">
        <w:rPr>
          <w:rFonts w:cs="Arial"/>
          <w:szCs w:val="20"/>
        </w:rPr>
        <w:t>•</w:t>
      </w:r>
      <w:proofErr w:type="gramEnd"/>
      <w:r w:rsidRPr="002A07B9">
        <w:rPr>
          <w:rFonts w:cs="Arial"/>
          <w:szCs w:val="20"/>
        </w:rPr>
        <w:t xml:space="preserve">  Fax: (604) 626-5530  •  Email:</w:t>
      </w:r>
      <w:r w:rsidRPr="002A07B9">
        <w:rPr>
          <w:rFonts w:cs="Arial"/>
          <w:color w:val="000000"/>
          <w:szCs w:val="20"/>
        </w:rPr>
        <w:t xml:space="preserve"> </w:t>
      </w:r>
      <w:hyperlink r:id="rId25" w:history="1">
        <w:r w:rsidRPr="002A07B9">
          <w:rPr>
            <w:rStyle w:val="Hyperlink"/>
            <w:rFonts w:cs="Arial"/>
            <w:szCs w:val="20"/>
          </w:rPr>
          <w:t>reefbase@cgiar.org</w:t>
        </w:r>
      </w:hyperlink>
    </w:p>
    <w:sectPr w:rsidR="00EC6C40" w:rsidRPr="00EC6C40" w:rsidSect="00CA63FC">
      <w:headerReference w:type="default" r:id="rId26"/>
      <w:footerReference w:type="default" r:id="rId27"/>
      <w:pgSz w:w="11907" w:h="16839" w:code="9"/>
      <w:pgMar w:top="2006" w:right="1134" w:bottom="426" w:left="1134" w:header="720" w:footer="1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45B" w:rsidRDefault="00BF145B" w:rsidP="00F423EC">
      <w:pPr>
        <w:spacing w:after="0"/>
      </w:pPr>
      <w:r>
        <w:separator/>
      </w:r>
    </w:p>
  </w:endnote>
  <w:endnote w:type="continuationSeparator" w:id="0">
    <w:p w:rsidR="00BF145B" w:rsidRDefault="00BF145B" w:rsidP="00F423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Palatino LT Light">
    <w:charset w:val="00"/>
    <w:family w:val="auto"/>
    <w:pitch w:val="variable"/>
    <w:sig w:usb0="800000A7" w:usb1="00000040" w:usb2="00000000" w:usb3="00000000" w:csb0="00000009"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45B" w:rsidRDefault="00BF145B">
    <w:pPr>
      <w:pStyle w:val="Footer"/>
    </w:pPr>
    <w:r>
      <w:rPr>
        <w:noProof/>
        <w:lang w:eastAsia="en-AU"/>
      </w:rPr>
      <w:drawing>
        <wp:anchor distT="0" distB="0" distL="114300" distR="114300" simplePos="0" relativeHeight="251674624" behindDoc="0" locked="0" layoutInCell="1" allowOverlap="1">
          <wp:simplePos x="0" y="0"/>
          <wp:positionH relativeFrom="page">
            <wp:posOffset>-1270</wp:posOffset>
          </wp:positionH>
          <wp:positionV relativeFrom="page">
            <wp:posOffset>9439910</wp:posOffset>
          </wp:positionV>
          <wp:extent cx="7610475" cy="1266825"/>
          <wp:effectExtent l="0" t="0" r="9525" b="9525"/>
          <wp:wrapNone/>
          <wp:docPr id="25" name="Picture 25"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45B" w:rsidRDefault="00BF145B" w:rsidP="00E32578">
    <w:pPr>
      <w:pStyle w:val="Footer"/>
      <w:jc w:val="left"/>
    </w:pPr>
    <w:r>
      <w:rPr>
        <w:noProof/>
        <w:lang w:eastAsia="en-AU"/>
      </w:rPr>
      <w:drawing>
        <wp:anchor distT="0" distB="0" distL="114300" distR="114300" simplePos="0" relativeHeight="251671552" behindDoc="0" locked="0" layoutInCell="1" allowOverlap="1">
          <wp:simplePos x="0" y="0"/>
          <wp:positionH relativeFrom="page">
            <wp:posOffset>-29845</wp:posOffset>
          </wp:positionH>
          <wp:positionV relativeFrom="page">
            <wp:posOffset>9440384</wp:posOffset>
          </wp:positionV>
          <wp:extent cx="7610475" cy="1266825"/>
          <wp:effectExtent l="0" t="0" r="9525" b="9525"/>
          <wp:wrapNone/>
          <wp:docPr id="28" name="Picture 28"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45B" w:rsidRPr="00CA63FC" w:rsidRDefault="00BF145B" w:rsidP="00CA63FC">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45B" w:rsidRDefault="00BF145B" w:rsidP="00F423EC">
      <w:pPr>
        <w:spacing w:after="0"/>
      </w:pPr>
      <w:r>
        <w:separator/>
      </w:r>
    </w:p>
  </w:footnote>
  <w:footnote w:type="continuationSeparator" w:id="0">
    <w:p w:rsidR="00BF145B" w:rsidRDefault="00BF145B" w:rsidP="00F423E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45B" w:rsidRPr="007F7B1E" w:rsidRDefault="00BF145B" w:rsidP="007F7B1E">
    <w:pPr>
      <w:pStyle w:val="Header"/>
    </w:pPr>
    <w:r w:rsidRPr="007F7B1E">
      <w:rPr>
        <w:noProof/>
        <w:lang w:eastAsia="en-AU"/>
      </w:rPr>
      <w:drawing>
        <wp:anchor distT="0" distB="0" distL="114300" distR="114300" simplePos="0" relativeHeight="251679744" behindDoc="1" locked="0" layoutInCell="1" allowOverlap="1">
          <wp:simplePos x="0" y="0"/>
          <wp:positionH relativeFrom="column">
            <wp:posOffset>-3175</wp:posOffset>
          </wp:positionH>
          <wp:positionV relativeFrom="paragraph">
            <wp:posOffset>8890</wp:posOffset>
          </wp:positionV>
          <wp:extent cx="2286000" cy="544830"/>
          <wp:effectExtent l="0" t="0" r="0" b="7620"/>
          <wp:wrapThrough wrapText="bothSides">
            <wp:wrapPolygon edited="0">
              <wp:start x="2880" y="0"/>
              <wp:lineTo x="900" y="3776"/>
              <wp:lineTo x="0" y="8308"/>
              <wp:lineTo x="0" y="17371"/>
              <wp:lineTo x="2160" y="21147"/>
              <wp:lineTo x="19800" y="21147"/>
              <wp:lineTo x="21420" y="13594"/>
              <wp:lineTo x="21420" y="6042"/>
              <wp:lineTo x="4140" y="0"/>
              <wp:lineTo x="2880" y="0"/>
            </wp:wrapPolygon>
          </wp:wrapThrough>
          <wp:docPr id="23" name="Picture 23" descr="BM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_i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44830"/>
                  </a:xfrm>
                  <a:prstGeom prst="rect">
                    <a:avLst/>
                  </a:prstGeom>
                  <a:noFill/>
                  <a:ln>
                    <a:noFill/>
                  </a:ln>
                </pic:spPr>
              </pic:pic>
            </a:graphicData>
          </a:graphic>
        </wp:anchor>
      </w:drawing>
    </w:r>
    <w:r w:rsidR="009337EB">
      <w:rPr>
        <w:noProof/>
        <w:lang w:eastAsia="en-AU"/>
      </w:rPr>
      <w:pict>
        <v:shapetype id="_x0000_t202" coordsize="21600,21600" o:spt="202" path="m,l,21600r21600,l21600,xe">
          <v:stroke joinstyle="miter"/>
          <v:path gradientshapeok="t" o:connecttype="rect"/>
        </v:shapetype>
        <v:shape id="Text Box 9" o:spid="_x0000_s18433" type="#_x0000_t202" style="position:absolute;left:0;text-align:left;margin-left:349.7pt;margin-top:3.7pt;width:130pt;height: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" filled="f" stroked="f" strokeweight=".5pt">
          <v:textbox>
            <w:txbxContent>
              <w:p w:rsidR="00BF145B" w:rsidRDefault="00BF145B" w:rsidP="007F7B1E">
                <w:pPr>
                  <w:pStyle w:val="Headertitlepage"/>
                </w:pPr>
                <w:r>
                  <w:t>Climate and Oceans Support</w:t>
                </w:r>
                <w:r w:rsidRPr="00B025A4">
                  <w:t xml:space="preserve"> </w:t>
                </w:r>
                <w:r>
                  <w:br/>
                </w:r>
                <w:r w:rsidRPr="00B025A4">
                  <w:t>Program in the Pacific</w:t>
                </w:r>
              </w:p>
            </w:txbxContent>
          </v:textbox>
        </v:shape>
      </w:pict>
    </w:r>
    <w:r w:rsidRPr="007F7B1E">
      <w:rPr>
        <w:noProof/>
        <w:lang w:eastAsia="en-AU"/>
      </w:rPr>
      <w:drawing>
        <wp:anchor distT="0" distB="0" distL="114300" distR="114300" simplePos="0" relativeHeight="251676672" behindDoc="0" locked="0" layoutInCell="1" allowOverlap="1">
          <wp:simplePos x="0" y="0"/>
          <wp:positionH relativeFrom="column">
            <wp:posOffset>3396615</wp:posOffset>
          </wp:positionH>
          <wp:positionV relativeFrom="paragraph">
            <wp:posOffset>-92710</wp:posOffset>
          </wp:positionV>
          <wp:extent cx="923925" cy="866775"/>
          <wp:effectExtent l="0" t="0" r="9525" b="9525"/>
          <wp:wrapSquare wrapText="bothSides"/>
          <wp:docPr id="24" name="Picture 24"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45B" w:rsidRPr="00F04D00" w:rsidRDefault="00BF145B" w:rsidP="007632CF">
    <w:r>
      <w:rPr>
        <w:noProof/>
        <w:lang w:eastAsia="en-AU"/>
      </w:rPr>
      <w:drawing>
        <wp:anchor distT="0" distB="0" distL="114300" distR="114300" simplePos="0" relativeHeight="251672576" behindDoc="1" locked="0" layoutInCell="1" allowOverlap="1">
          <wp:simplePos x="0" y="0"/>
          <wp:positionH relativeFrom="column">
            <wp:posOffset>4034790</wp:posOffset>
          </wp:positionH>
          <wp:positionV relativeFrom="paragraph">
            <wp:posOffset>48895</wp:posOffset>
          </wp:positionV>
          <wp:extent cx="2286000" cy="544830"/>
          <wp:effectExtent l="0" t="0" r="0" b="7620"/>
          <wp:wrapThrough wrapText="bothSides">
            <wp:wrapPolygon edited="0">
              <wp:start x="2880" y="0"/>
              <wp:lineTo x="900" y="3776"/>
              <wp:lineTo x="0" y="8308"/>
              <wp:lineTo x="0" y="17371"/>
              <wp:lineTo x="2160" y="21147"/>
              <wp:lineTo x="19800" y="21147"/>
              <wp:lineTo x="21420" y="13594"/>
              <wp:lineTo x="21420" y="6042"/>
              <wp:lineTo x="4140" y="0"/>
              <wp:lineTo x="2880" y="0"/>
            </wp:wrapPolygon>
          </wp:wrapThrough>
          <wp:docPr id="26" name="Picture 26" descr="BM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_i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44830"/>
                  </a:xfrm>
                  <a:prstGeom prst="rect">
                    <a:avLst/>
                  </a:prstGeom>
                  <a:noFill/>
                  <a:ln>
                    <a:noFill/>
                  </a:ln>
                </pic:spPr>
              </pic:pic>
            </a:graphicData>
          </a:graphic>
        </wp:anchor>
      </w:drawing>
    </w:r>
    <w:r w:rsidR="009337EB">
      <w:rPr>
        <w:noProof/>
        <w:lang w:eastAsia="en-AU"/>
      </w:rPr>
      <w:pict>
        <v:shapetype id="_x0000_t202" coordsize="21600,21600" o:spt="202" path="m,l,21600r21600,l21600,xe">
          <v:stroke joinstyle="miter"/>
          <v:path gradientshapeok="t" o:connecttype="rect"/>
        </v:shapetype>
        <v:shape id="Text Box 4" o:spid="_x0000_s18432" type="#_x0000_t202" style="position:absolute;margin-left:82.8pt;margin-top:3.8pt;width:130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" filled="f" stroked="f" strokeweight=".5pt">
          <v:textbox>
            <w:txbxContent>
              <w:p w:rsidR="00BF145B" w:rsidRDefault="00BF145B" w:rsidP="00E06DC9">
                <w:pPr>
                  <w:pStyle w:val="Headertitlepage"/>
                </w:pPr>
                <w:r>
                  <w:t>Climate and Oceans Support</w:t>
                </w:r>
                <w:r w:rsidRPr="00B025A4">
                  <w:t xml:space="preserve"> </w:t>
                </w:r>
                <w:r>
                  <w:br/>
                </w:r>
                <w:r w:rsidRPr="00B025A4">
                  <w:t>Program in the Pacific</w:t>
                </w:r>
              </w:p>
            </w:txbxContent>
          </v:textbox>
        </v:shape>
      </w:pict>
    </w:r>
    <w:r>
      <w:rPr>
        <w:noProof/>
        <w:lang w:eastAsia="en-AU"/>
      </w:rPr>
      <w:drawing>
        <wp:anchor distT="0" distB="0" distL="114300" distR="114300" simplePos="0" relativeHeight="251668480" behindDoc="0" locked="0" layoutInCell="1" allowOverlap="1">
          <wp:simplePos x="0" y="0"/>
          <wp:positionH relativeFrom="column">
            <wp:posOffset>6985</wp:posOffset>
          </wp:positionH>
          <wp:positionV relativeFrom="paragraph">
            <wp:posOffset>-91440</wp:posOffset>
          </wp:positionV>
          <wp:extent cx="923925" cy="866775"/>
          <wp:effectExtent l="0" t="0" r="9525" b="9525"/>
          <wp:wrapSquare wrapText="bothSides"/>
          <wp:docPr id="27" name="Picture 27"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45B" w:rsidRDefault="00BF145B" w:rsidP="00CA63FC">
    <w:pPr>
      <w:pStyle w:val="Header"/>
      <w:spacing w:after="120"/>
    </w:pPr>
    <w:r>
      <w:rPr>
        <w:noProof/>
        <w:lang w:eastAsia="en-AU"/>
      </w:rPr>
      <w:drawing>
        <wp:inline distT="0" distB="0" distL="0" distR="0">
          <wp:extent cx="1219200" cy="800100"/>
          <wp:effectExtent l="0" t="0" r="0" b="0"/>
          <wp:docPr id="6186" name="Picture 6186" descr="ReefBase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efBase_medium"/>
                  <pic:cNvPicPr>
                    <a:picLocks noChangeAspect="1" noChangeArrowheads="1"/>
                  </pic:cNvPicPr>
                </pic:nvPicPr>
                <pic:blipFill>
                  <a:blip r:embed="rId1">
                    <a:extLst>
                      <a:ext uri="{28A0092B-C50C-407E-A947-70E740481C1C}">
                        <a14:useLocalDpi xmlns:a14="http://schemas.microsoft.com/office/drawing/2010/main" val="0"/>
                      </a:ext>
                    </a:extLst>
                  </a:blip>
                  <a:srcRect t="8081" b="7071"/>
                  <a:stretch>
                    <a:fillRect/>
                  </a:stretch>
                </pic:blipFill>
                <pic:spPr bwMode="auto">
                  <a:xfrm>
                    <a:off x="0" y="0"/>
                    <a:ext cx="1219200" cy="800100"/>
                  </a:xfrm>
                  <a:prstGeom prst="rect">
                    <a:avLst/>
                  </a:prstGeom>
                  <a:noFill/>
                  <a:ln>
                    <a:noFill/>
                  </a:ln>
                </pic:spPr>
              </pic:pic>
            </a:graphicData>
          </a:graphic>
        </wp:inline>
      </w:drawing>
    </w:r>
    <w:r>
      <w:tab/>
    </w:r>
    <w:r>
      <w:rPr>
        <w:rFonts w:cs="Arial"/>
        <w:b/>
        <w:bCs/>
        <w:noProof/>
        <w:sz w:val="20"/>
        <w:szCs w:val="20"/>
        <w:lang w:eastAsia="en-AU"/>
      </w:rPr>
      <w:drawing>
        <wp:inline distT="0" distB="0" distL="0" distR="0">
          <wp:extent cx="1257300" cy="800100"/>
          <wp:effectExtent l="0" t="0" r="0" b="0"/>
          <wp:docPr id="6185" name="Picture 6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800100"/>
                  </a:xfrm>
                  <a:prstGeom prst="rect">
                    <a:avLst/>
                  </a:prstGeom>
                  <a:noFill/>
                  <a:ln>
                    <a:noFill/>
                  </a:ln>
                </pic:spPr>
              </pic:pic>
            </a:graphicData>
          </a:graphic>
        </wp:inline>
      </w:drawing>
    </w:r>
    <w:r>
      <w:rPr>
        <w:rFonts w:cs="Arial"/>
        <w:b/>
        <w:bCs/>
        <w:sz w:val="20"/>
        <w:szCs w:val="20"/>
      </w:rPr>
      <w:tab/>
    </w:r>
    <w:r>
      <w:rPr>
        <w:rFonts w:cs="Arial"/>
        <w:b/>
        <w:bCs/>
        <w:noProof/>
        <w:sz w:val="20"/>
        <w:szCs w:val="20"/>
        <w:lang w:eastAsia="en-AU"/>
      </w:rPr>
      <w:drawing>
        <wp:inline distT="0" distB="0" distL="0" distR="0">
          <wp:extent cx="781050" cy="781050"/>
          <wp:effectExtent l="0" t="0" r="0" b="0"/>
          <wp:docPr id="6183" name="Picture 6183" descr="noa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aa_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rsidR="00BF145B" w:rsidRPr="007F7B1E" w:rsidRDefault="00BF145B" w:rsidP="00CA63FC">
    <w:pPr>
      <w:pStyle w:val="Header"/>
      <w:spacing w:after="120"/>
      <w:jc w:val="center"/>
    </w:pPr>
    <w:r>
      <w:rPr>
        <w:rFonts w:cs="Arial"/>
        <w:b/>
        <w:bCs/>
        <w:sz w:val="22"/>
        <w:szCs w:val="20"/>
      </w:rPr>
      <w:t xml:space="preserve">Appendix A: </w:t>
    </w:r>
    <w:proofErr w:type="spellStart"/>
    <w:r>
      <w:rPr>
        <w:rFonts w:cs="Arial"/>
        <w:b/>
        <w:bCs/>
        <w:sz w:val="22"/>
        <w:szCs w:val="20"/>
      </w:rPr>
      <w:t>ReefBase</w:t>
    </w:r>
    <w:proofErr w:type="spellEnd"/>
    <w:r>
      <w:rPr>
        <w:rFonts w:cs="Arial"/>
        <w:b/>
        <w:bCs/>
        <w:sz w:val="22"/>
        <w:szCs w:val="20"/>
      </w:rPr>
      <w:t xml:space="preserve"> Coral Bleaching Report Form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0E84"/>
    <w:multiLevelType w:val="hybridMultilevel"/>
    <w:tmpl w:val="EA9E725E"/>
    <w:lvl w:ilvl="0" w:tplc="56206B90">
      <w:start w:val="3"/>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167765"/>
    <w:multiLevelType w:val="multilevel"/>
    <w:tmpl w:val="E8D621D4"/>
    <w:styleLink w:val="AppendixHeadingmaster"/>
    <w:lvl w:ilvl="0">
      <w:start w:val="1"/>
      <w:numFmt w:val="upperLetter"/>
      <w:pStyle w:val="AppendixHeading1"/>
      <w:lvlText w:val="Appendix %1"/>
      <w:lvlJc w:val="left"/>
      <w:pPr>
        <w:ind w:left="360" w:hanging="360"/>
      </w:pPr>
      <w:rPr>
        <w:rFonts w:ascii="Arial" w:hAnsi="Arial" w:hint="default"/>
        <w:color w:val="34657F"/>
        <w:sz w:val="40"/>
      </w:rPr>
    </w:lvl>
    <w:lvl w:ilvl="1">
      <w:start w:val="1"/>
      <w:numFmt w:val="decimal"/>
      <w:pStyle w:val="AppendixHeading2"/>
      <w:lvlText w:val="Appendix %1.%2"/>
      <w:lvlJc w:val="left"/>
      <w:pPr>
        <w:ind w:left="357" w:hanging="357"/>
      </w:pPr>
      <w:rPr>
        <w:rFonts w:hint="default"/>
      </w:rPr>
    </w:lvl>
    <w:lvl w:ilvl="2">
      <w:start w:val="1"/>
      <w:numFmt w:val="none"/>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2C54569"/>
    <w:multiLevelType w:val="multilevel"/>
    <w:tmpl w:val="AA4479C8"/>
    <w:numStyleLink w:val="TableListBulletmaster"/>
  </w:abstractNum>
  <w:abstractNum w:abstractNumId="3">
    <w:nsid w:val="1952107D"/>
    <w:multiLevelType w:val="hybridMultilevel"/>
    <w:tmpl w:val="3276518C"/>
    <w:lvl w:ilvl="0" w:tplc="EFF8C774">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A753D77"/>
    <w:multiLevelType w:val="multilevel"/>
    <w:tmpl w:val="ED88343E"/>
    <w:styleLink w:val="Headingsmaster"/>
    <w:lvl w:ilvl="0">
      <w:start w:val="1"/>
      <w:numFmt w:val="decimal"/>
      <w:pStyle w:val="Heading1"/>
      <w:lvlText w:val="%1."/>
      <w:lvlJc w:val="left"/>
      <w:pPr>
        <w:tabs>
          <w:tab w:val="num" w:pos="2268"/>
        </w:tabs>
        <w:ind w:left="2268" w:hanging="2268"/>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F082FEE"/>
    <w:multiLevelType w:val="multilevel"/>
    <w:tmpl w:val="904AEB3A"/>
    <w:styleLink w:val="TableListNumbermaster"/>
    <w:lvl w:ilvl="0">
      <w:start w:val="1"/>
      <w:numFmt w:val="decimal"/>
      <w:pStyle w:val="TableListNumber"/>
      <w:lvlText w:val="%1."/>
      <w:lvlJc w:val="left"/>
      <w:pPr>
        <w:ind w:left="360" w:hanging="360"/>
      </w:pPr>
      <w:rPr>
        <w:rFonts w:hint="default"/>
        <w:color w:val="34657F"/>
      </w:rPr>
    </w:lvl>
    <w:lvl w:ilvl="1">
      <w:start w:val="1"/>
      <w:numFmt w:val="lowerLetter"/>
      <w:pStyle w:val="TableListNumber2"/>
      <w:lvlText w:val="%2."/>
      <w:lvlJc w:val="left"/>
      <w:pPr>
        <w:ind w:left="720" w:hanging="360"/>
      </w:pPr>
      <w:rPr>
        <w:rFonts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AE127D3"/>
    <w:multiLevelType w:val="multilevel"/>
    <w:tmpl w:val="28F46D40"/>
    <w:numStyleLink w:val="ListNumbermaster"/>
  </w:abstractNum>
  <w:abstractNum w:abstractNumId="7">
    <w:nsid w:val="2D9328E2"/>
    <w:multiLevelType w:val="multilevel"/>
    <w:tmpl w:val="28F46D40"/>
    <w:styleLink w:val="ListNumbermaster"/>
    <w:lvl w:ilvl="0">
      <w:start w:val="1"/>
      <w:numFmt w:val="decimal"/>
      <w:pStyle w:val="ListNumber"/>
      <w:lvlText w:val="%1."/>
      <w:lvlJc w:val="left"/>
      <w:pPr>
        <w:ind w:left="360" w:hanging="360"/>
      </w:pPr>
      <w:rPr>
        <w:rFonts w:ascii="Arial" w:hAnsi="Arial" w:hint="default"/>
        <w:color w:val="34657F"/>
        <w:sz w:val="20"/>
      </w:rPr>
    </w:lvl>
    <w:lvl w:ilvl="1">
      <w:start w:val="1"/>
      <w:numFmt w:val="lowerLetter"/>
      <w:pStyle w:val="ListNumber2"/>
      <w:lvlText w:val="%2."/>
      <w:lvlJc w:val="left"/>
      <w:pPr>
        <w:ind w:left="720" w:hanging="360"/>
      </w:pPr>
      <w:rPr>
        <w:rFonts w:ascii="Arial" w:hAnsi="Arial" w:hint="default"/>
        <w:color w:val="34657F"/>
        <w:sz w:val="20"/>
      </w:rPr>
    </w:lvl>
    <w:lvl w:ilvl="2">
      <w:start w:val="1"/>
      <w:numFmt w:val="lowerRoman"/>
      <w:pStyle w:val="ListNumber3"/>
      <w:lvlText w:val="%3."/>
      <w:lvlJc w:val="left"/>
      <w:pPr>
        <w:ind w:left="1080" w:hanging="360"/>
      </w:pPr>
      <w:rPr>
        <w:rFonts w:ascii="Arial" w:hAnsi="Arial" w:hint="default"/>
        <w:color w:val="34657F"/>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E02381F"/>
    <w:multiLevelType w:val="hybridMultilevel"/>
    <w:tmpl w:val="8CCE3136"/>
    <w:lvl w:ilvl="0" w:tplc="97063CE6">
      <w:start w:val="2"/>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00F721D"/>
    <w:multiLevelType w:val="multilevel"/>
    <w:tmpl w:val="904AEB3A"/>
    <w:numStyleLink w:val="TableListNumbermaster"/>
  </w:abstractNum>
  <w:abstractNum w:abstractNumId="10">
    <w:nsid w:val="322B5675"/>
    <w:multiLevelType w:val="multilevel"/>
    <w:tmpl w:val="28E66356"/>
    <w:numStyleLink w:val="ListAlphanumericmaster"/>
  </w:abstractNum>
  <w:abstractNum w:abstractNumId="11">
    <w:nsid w:val="3C5E1CB5"/>
    <w:multiLevelType w:val="multilevel"/>
    <w:tmpl w:val="A0042134"/>
    <w:numStyleLink w:val="ListBulletmaster"/>
  </w:abstractNum>
  <w:abstractNum w:abstractNumId="12">
    <w:nsid w:val="47D50479"/>
    <w:multiLevelType w:val="multilevel"/>
    <w:tmpl w:val="28E66356"/>
    <w:styleLink w:val="ListAlphanumericmaster"/>
    <w:lvl w:ilvl="0">
      <w:start w:val="1"/>
      <w:numFmt w:val="lowerLetter"/>
      <w:pStyle w:val="ListAlphanumeric"/>
      <w:lvlText w:val="%1)"/>
      <w:lvlJc w:val="left"/>
      <w:pPr>
        <w:ind w:left="357" w:hanging="357"/>
      </w:pPr>
      <w:rPr>
        <w:rFonts w:hint="default"/>
      </w:rPr>
    </w:lvl>
    <w:lvl w:ilvl="1">
      <w:start w:val="1"/>
      <w:numFmt w:val="lowerRoman"/>
      <w:pStyle w:val="ListAlphanumeric2"/>
      <w:lvlText w:val="%2)"/>
      <w:lvlJc w:val="left"/>
      <w:pPr>
        <w:ind w:left="714" w:hanging="357"/>
      </w:pPr>
      <w:rPr>
        <w:rFonts w:hint="default"/>
      </w:rPr>
    </w:lvl>
    <w:lvl w:ilvl="2">
      <w:start w:val="1"/>
      <w:numFmt w:val="lowerRoman"/>
      <w:lvlText w:val="(%3)"/>
      <w:lvlJc w:val="left"/>
      <w:pPr>
        <w:ind w:left="1361"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08C4E67"/>
    <w:multiLevelType w:val="multilevel"/>
    <w:tmpl w:val="E8D621D4"/>
    <w:numStyleLink w:val="AppendixHeadingmaster"/>
  </w:abstractNum>
  <w:abstractNum w:abstractNumId="14">
    <w:nsid w:val="57A51FC2"/>
    <w:multiLevelType w:val="multilevel"/>
    <w:tmpl w:val="AA4479C8"/>
    <w:styleLink w:val="TableListBulletmaster"/>
    <w:lvl w:ilvl="0">
      <w:start w:val="1"/>
      <w:numFmt w:val="bullet"/>
      <w:pStyle w:val="TableListBullet"/>
      <w:lvlText w:val=""/>
      <w:lvlJc w:val="left"/>
      <w:pPr>
        <w:ind w:left="340" w:hanging="283"/>
      </w:pPr>
      <w:rPr>
        <w:rFonts w:ascii="Symbol" w:hAnsi="Symbol" w:hint="default"/>
        <w:color w:val="34657F"/>
      </w:rPr>
    </w:lvl>
    <w:lvl w:ilvl="1">
      <w:start w:val="1"/>
      <w:numFmt w:val="bullet"/>
      <w:pStyle w:val="TableListBullet2"/>
      <w:lvlText w:val=""/>
      <w:lvlJc w:val="left"/>
      <w:pPr>
        <w:ind w:left="567" w:hanging="227"/>
      </w:pPr>
      <w:rPr>
        <w:rFonts w:ascii="Symbol" w:hAnsi="Symbol"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2047795"/>
    <w:multiLevelType w:val="multilevel"/>
    <w:tmpl w:val="7CBCBEF2"/>
    <w:lvl w:ilvl="0">
      <w:start w:val="1"/>
      <w:numFmt w:val="decimal"/>
      <w:lvlText w:val="%1"/>
      <w:lvlJc w:val="left"/>
      <w:pPr>
        <w:tabs>
          <w:tab w:val="num" w:pos="1021"/>
        </w:tabs>
        <w:ind w:left="1021" w:hanging="1021"/>
      </w:pPr>
      <w:rPr>
        <w:rFonts w:hint="default"/>
      </w:rPr>
    </w:lvl>
    <w:lvl w:ilvl="1">
      <w:start w:val="1"/>
      <w:numFmt w:val="decimal"/>
      <w:lvlText w:val="%1.%2"/>
      <w:lvlJc w:val="left"/>
      <w:pPr>
        <w:tabs>
          <w:tab w:val="num" w:pos="1021"/>
        </w:tabs>
        <w:ind w:left="1021" w:hanging="1021"/>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none"/>
      <w:pStyle w:val="Heading5"/>
      <w:lvlText w:val=""/>
      <w:lvlJc w:val="left"/>
      <w:pPr>
        <w:tabs>
          <w:tab w:val="num" w:pos="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2D70B34"/>
    <w:multiLevelType w:val="hybridMultilevel"/>
    <w:tmpl w:val="8EB428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48E6CBA"/>
    <w:multiLevelType w:val="multilevel"/>
    <w:tmpl w:val="A0042134"/>
    <w:styleLink w:val="ListBulletmaster"/>
    <w:lvl w:ilvl="0">
      <w:start w:val="1"/>
      <w:numFmt w:val="bullet"/>
      <w:pStyle w:val="ListBullet"/>
      <w:lvlText w:val=""/>
      <w:lvlJc w:val="left"/>
      <w:pPr>
        <w:tabs>
          <w:tab w:val="num" w:pos="360"/>
        </w:tabs>
        <w:ind w:left="360" w:hanging="360"/>
      </w:pPr>
      <w:rPr>
        <w:rFonts w:ascii="Symbol" w:hAnsi="Symbol" w:hint="default"/>
        <w:color w:val="34657F"/>
      </w:rPr>
    </w:lvl>
    <w:lvl w:ilvl="1">
      <w:start w:val="1"/>
      <w:numFmt w:val="bullet"/>
      <w:pStyle w:val="ListBullet2"/>
      <w:lvlText w:val=""/>
      <w:lvlJc w:val="left"/>
      <w:pPr>
        <w:ind w:left="714" w:hanging="357"/>
      </w:pPr>
      <w:rPr>
        <w:rFonts w:ascii="Symbol" w:hAnsi="Symbol" w:hint="default"/>
        <w:color w:val="34657F"/>
      </w:rPr>
    </w:lvl>
    <w:lvl w:ilvl="2">
      <w:start w:val="1"/>
      <w:numFmt w:val="bullet"/>
      <w:pStyle w:val="ListBullet3"/>
      <w:lvlText w:val=""/>
      <w:lvlJc w:val="left"/>
      <w:pPr>
        <w:ind w:left="1072" w:hanging="358"/>
      </w:pPr>
      <w:rPr>
        <w:rFonts w:ascii="Wingdings" w:hAnsi="Wingdings" w:hint="default"/>
        <w:color w:val="34657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17"/>
  </w:num>
  <w:num w:numId="5">
    <w:abstractNumId w:val="7"/>
  </w:num>
  <w:num w:numId="6">
    <w:abstractNumId w:val="14"/>
  </w:num>
  <w:num w:numId="7">
    <w:abstractNumId w:val="5"/>
  </w:num>
  <w:num w:numId="8">
    <w:abstractNumId w:val="13"/>
  </w:num>
  <w:num w:numId="9">
    <w:abstractNumId w:val="15"/>
  </w:num>
  <w:num w:numId="10">
    <w:abstractNumId w:val="4"/>
  </w:num>
  <w:num w:numId="11">
    <w:abstractNumId w:val="10"/>
  </w:num>
  <w:num w:numId="12">
    <w:abstractNumId w:val="2"/>
  </w:num>
  <w:num w:numId="13">
    <w:abstractNumId w:val="9"/>
  </w:num>
  <w:num w:numId="14">
    <w:abstractNumId w:val="11"/>
  </w:num>
  <w:num w:numId="15">
    <w:abstractNumId w:val="6"/>
  </w:num>
  <w:num w:numId="16">
    <w:abstractNumId w:val="16"/>
  </w:num>
  <w:num w:numId="17">
    <w:abstractNumId w:val="3"/>
  </w:num>
  <w:num w:numId="18">
    <w:abstractNumId w:val="8"/>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oNotTrackMoves/>
  <w:defaultTabStop w:val="720"/>
  <w:characterSpacingControl w:val="doNotCompress"/>
  <w:hdrShapeDefaults>
    <o:shapedefaults v:ext="edit" spidmax="18436"/>
    <o:shapelayout v:ext="edit">
      <o:idmap v:ext="edit" data="18"/>
    </o:shapelayout>
  </w:hdrShapeDefaults>
  <w:footnotePr>
    <w:footnote w:id="-1"/>
    <w:footnote w:id="0"/>
  </w:footnotePr>
  <w:endnotePr>
    <w:endnote w:id="-1"/>
    <w:endnote w:id="0"/>
  </w:endnotePr>
  <w:compat>
    <w:compatSetting w:name="compatibilityMode" w:uri="http://schemas.microsoft.com/office/word" w:val="12"/>
  </w:compat>
  <w:rsids>
    <w:rsidRoot w:val="00A971FD"/>
    <w:rsid w:val="00010687"/>
    <w:rsid w:val="00024CD1"/>
    <w:rsid w:val="000363A0"/>
    <w:rsid w:val="000436EA"/>
    <w:rsid w:val="00074895"/>
    <w:rsid w:val="000750F0"/>
    <w:rsid w:val="00093021"/>
    <w:rsid w:val="00095943"/>
    <w:rsid w:val="00095E8D"/>
    <w:rsid w:val="00097CD5"/>
    <w:rsid w:val="000B00FB"/>
    <w:rsid w:val="000C04D3"/>
    <w:rsid w:val="000D62AE"/>
    <w:rsid w:val="000F0313"/>
    <w:rsid w:val="000F0B8C"/>
    <w:rsid w:val="00114ACC"/>
    <w:rsid w:val="00126F3C"/>
    <w:rsid w:val="00134DDA"/>
    <w:rsid w:val="00137B47"/>
    <w:rsid w:val="00154308"/>
    <w:rsid w:val="00191932"/>
    <w:rsid w:val="001B516B"/>
    <w:rsid w:val="001C0AEC"/>
    <w:rsid w:val="001C439D"/>
    <w:rsid w:val="001C486C"/>
    <w:rsid w:val="00217A22"/>
    <w:rsid w:val="00235A8D"/>
    <w:rsid w:val="00242186"/>
    <w:rsid w:val="00251A4F"/>
    <w:rsid w:val="00262B88"/>
    <w:rsid w:val="00271188"/>
    <w:rsid w:val="0028098D"/>
    <w:rsid w:val="0028539D"/>
    <w:rsid w:val="00292FB6"/>
    <w:rsid w:val="002D26B4"/>
    <w:rsid w:val="002E7582"/>
    <w:rsid w:val="002F7CA3"/>
    <w:rsid w:val="00304B61"/>
    <w:rsid w:val="003709D7"/>
    <w:rsid w:val="003845A8"/>
    <w:rsid w:val="00390E4A"/>
    <w:rsid w:val="003E20AB"/>
    <w:rsid w:val="003E55CF"/>
    <w:rsid w:val="003F1F36"/>
    <w:rsid w:val="00400ED2"/>
    <w:rsid w:val="004051CC"/>
    <w:rsid w:val="00411CCA"/>
    <w:rsid w:val="00426F72"/>
    <w:rsid w:val="00444765"/>
    <w:rsid w:val="00467957"/>
    <w:rsid w:val="00471AA8"/>
    <w:rsid w:val="004A7649"/>
    <w:rsid w:val="004C5B3C"/>
    <w:rsid w:val="004D2FCB"/>
    <w:rsid w:val="004D752E"/>
    <w:rsid w:val="004F1CE9"/>
    <w:rsid w:val="004F43FB"/>
    <w:rsid w:val="005437E3"/>
    <w:rsid w:val="005459B3"/>
    <w:rsid w:val="00552165"/>
    <w:rsid w:val="0056049D"/>
    <w:rsid w:val="00570367"/>
    <w:rsid w:val="005922C4"/>
    <w:rsid w:val="0059255C"/>
    <w:rsid w:val="00597592"/>
    <w:rsid w:val="005C376F"/>
    <w:rsid w:val="005E0AF9"/>
    <w:rsid w:val="005F0DB7"/>
    <w:rsid w:val="00620713"/>
    <w:rsid w:val="00624D37"/>
    <w:rsid w:val="0062719C"/>
    <w:rsid w:val="0065102C"/>
    <w:rsid w:val="0066042F"/>
    <w:rsid w:val="006722C0"/>
    <w:rsid w:val="00682BD7"/>
    <w:rsid w:val="006A50EF"/>
    <w:rsid w:val="006D26D8"/>
    <w:rsid w:val="006F32D0"/>
    <w:rsid w:val="006F6AC7"/>
    <w:rsid w:val="0072661F"/>
    <w:rsid w:val="007632CF"/>
    <w:rsid w:val="0077730F"/>
    <w:rsid w:val="007950C6"/>
    <w:rsid w:val="007C3335"/>
    <w:rsid w:val="007E27E6"/>
    <w:rsid w:val="007F3C41"/>
    <w:rsid w:val="007F431B"/>
    <w:rsid w:val="007F5AAE"/>
    <w:rsid w:val="007F5B24"/>
    <w:rsid w:val="007F7B1E"/>
    <w:rsid w:val="00817581"/>
    <w:rsid w:val="00821AF4"/>
    <w:rsid w:val="00835D86"/>
    <w:rsid w:val="00865A66"/>
    <w:rsid w:val="00871280"/>
    <w:rsid w:val="008755DE"/>
    <w:rsid w:val="008810E8"/>
    <w:rsid w:val="008B5EA8"/>
    <w:rsid w:val="008B7E54"/>
    <w:rsid w:val="008C5FA7"/>
    <w:rsid w:val="008D0816"/>
    <w:rsid w:val="008D1ADA"/>
    <w:rsid w:val="008D4405"/>
    <w:rsid w:val="008D7763"/>
    <w:rsid w:val="008E3436"/>
    <w:rsid w:val="008F07D9"/>
    <w:rsid w:val="008F264B"/>
    <w:rsid w:val="008F28D2"/>
    <w:rsid w:val="0090708E"/>
    <w:rsid w:val="009337EB"/>
    <w:rsid w:val="0098688E"/>
    <w:rsid w:val="009C5E0E"/>
    <w:rsid w:val="009F23D1"/>
    <w:rsid w:val="00A31832"/>
    <w:rsid w:val="00A4075E"/>
    <w:rsid w:val="00A5252F"/>
    <w:rsid w:val="00A5732D"/>
    <w:rsid w:val="00A62D34"/>
    <w:rsid w:val="00A64356"/>
    <w:rsid w:val="00A70B32"/>
    <w:rsid w:val="00A971FD"/>
    <w:rsid w:val="00AB40E2"/>
    <w:rsid w:val="00AC04EF"/>
    <w:rsid w:val="00AC0DE9"/>
    <w:rsid w:val="00AF241B"/>
    <w:rsid w:val="00AF4FD1"/>
    <w:rsid w:val="00B35F09"/>
    <w:rsid w:val="00B5059C"/>
    <w:rsid w:val="00B80308"/>
    <w:rsid w:val="00B82340"/>
    <w:rsid w:val="00B978F3"/>
    <w:rsid w:val="00BB7FF5"/>
    <w:rsid w:val="00BD4607"/>
    <w:rsid w:val="00BE15DB"/>
    <w:rsid w:val="00BF145B"/>
    <w:rsid w:val="00C0785E"/>
    <w:rsid w:val="00C200F7"/>
    <w:rsid w:val="00C54DD4"/>
    <w:rsid w:val="00C61219"/>
    <w:rsid w:val="00C8276E"/>
    <w:rsid w:val="00C84E1E"/>
    <w:rsid w:val="00C9597C"/>
    <w:rsid w:val="00CA1B5E"/>
    <w:rsid w:val="00CA63FC"/>
    <w:rsid w:val="00CA6AC2"/>
    <w:rsid w:val="00CD3697"/>
    <w:rsid w:val="00CD58B2"/>
    <w:rsid w:val="00CF052E"/>
    <w:rsid w:val="00CF6E1F"/>
    <w:rsid w:val="00D30CBE"/>
    <w:rsid w:val="00D407BD"/>
    <w:rsid w:val="00D423BA"/>
    <w:rsid w:val="00D425DC"/>
    <w:rsid w:val="00D44EC2"/>
    <w:rsid w:val="00D5179F"/>
    <w:rsid w:val="00D76D1D"/>
    <w:rsid w:val="00DA56CE"/>
    <w:rsid w:val="00DB24B6"/>
    <w:rsid w:val="00DB6E0F"/>
    <w:rsid w:val="00DB7892"/>
    <w:rsid w:val="00DD114A"/>
    <w:rsid w:val="00DF578D"/>
    <w:rsid w:val="00DF7713"/>
    <w:rsid w:val="00E06DC9"/>
    <w:rsid w:val="00E32578"/>
    <w:rsid w:val="00E40D4E"/>
    <w:rsid w:val="00E57245"/>
    <w:rsid w:val="00E60066"/>
    <w:rsid w:val="00E853D3"/>
    <w:rsid w:val="00EC1005"/>
    <w:rsid w:val="00EC356D"/>
    <w:rsid w:val="00EC6C40"/>
    <w:rsid w:val="00EF0E01"/>
    <w:rsid w:val="00F04D00"/>
    <w:rsid w:val="00F13398"/>
    <w:rsid w:val="00F13EAD"/>
    <w:rsid w:val="00F25BD4"/>
    <w:rsid w:val="00F423EC"/>
    <w:rsid w:val="00F45F1F"/>
    <w:rsid w:val="00F5399D"/>
    <w:rsid w:val="00F73B1A"/>
    <w:rsid w:val="00F77588"/>
    <w:rsid w:val="00F84946"/>
    <w:rsid w:val="00F9179B"/>
    <w:rsid w:val="00FB0E5C"/>
    <w:rsid w:val="00FB2D91"/>
    <w:rsid w:val="00FB4E9E"/>
    <w:rsid w:val="00FD413E"/>
    <w:rsid w:val="00FF35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6"/>
    <o:shapelayout v:ext="edit">
      <o:idmap v:ext="edit" data="1"/>
      <o:rules v:ext="edit">
        <o:r id="V:Rule1" type="callout" idref="#Rounded Rectangular Callout 6"/>
        <o:r id="V:Rule2" type="callout" idref="#Rounded Rectangular Callout 5"/>
        <o:r id="V:Rule3" type="callout" idref="#Rounded Rectangular Callout 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uiPriority w:val="22"/>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paragraph" w:styleId="NormalWeb">
    <w:name w:val="Normal (Web)"/>
    <w:basedOn w:val="Normal"/>
    <w:uiPriority w:val="99"/>
    <w:unhideWhenUsed/>
    <w:rsid w:val="00235A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AB40E2"/>
  </w:style>
  <w:style w:type="character" w:styleId="CommentReference">
    <w:name w:val="annotation reference"/>
    <w:basedOn w:val="DefaultParagraphFont"/>
    <w:uiPriority w:val="99"/>
    <w:semiHidden/>
    <w:rsid w:val="008D1ADA"/>
    <w:rPr>
      <w:sz w:val="16"/>
      <w:szCs w:val="16"/>
    </w:rPr>
  </w:style>
  <w:style w:type="paragraph" w:styleId="CommentText">
    <w:name w:val="annotation text"/>
    <w:basedOn w:val="Normal"/>
    <w:link w:val="CommentTextChar"/>
    <w:uiPriority w:val="99"/>
    <w:semiHidden/>
    <w:rsid w:val="008D1ADA"/>
    <w:pPr>
      <w:spacing w:line="240" w:lineRule="auto"/>
    </w:pPr>
    <w:rPr>
      <w:sz w:val="20"/>
      <w:szCs w:val="20"/>
    </w:rPr>
  </w:style>
  <w:style w:type="character" w:customStyle="1" w:styleId="CommentTextChar">
    <w:name w:val="Comment Text Char"/>
    <w:basedOn w:val="DefaultParagraphFont"/>
    <w:link w:val="CommentText"/>
    <w:uiPriority w:val="99"/>
    <w:semiHidden/>
    <w:rsid w:val="008D1ADA"/>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8D1ADA"/>
    <w:rPr>
      <w:b/>
      <w:bCs/>
    </w:rPr>
  </w:style>
  <w:style w:type="character" w:customStyle="1" w:styleId="CommentSubjectChar">
    <w:name w:val="Comment Subject Char"/>
    <w:basedOn w:val="CommentTextChar"/>
    <w:link w:val="CommentSubject"/>
    <w:uiPriority w:val="99"/>
    <w:semiHidden/>
    <w:rsid w:val="008D1ADA"/>
    <w:rPr>
      <w:rFonts w:ascii="Arial" w:hAnsi="Arial"/>
      <w:b/>
      <w:bCs/>
      <w:sz w:val="20"/>
      <w:szCs w:val="20"/>
      <w:lang w:val="en-AU"/>
    </w:rPr>
  </w:style>
  <w:style w:type="character" w:styleId="FollowedHyperlink">
    <w:name w:val="FollowedHyperlink"/>
    <w:basedOn w:val="DefaultParagraphFont"/>
    <w:uiPriority w:val="99"/>
    <w:semiHidden/>
    <w:rsid w:val="00471A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0"/>
    <w:lsdException w:name="footer" w:semiHidden="0" w:uiPriority="24"/>
    <w:lsdException w:name="index heading" w:unhideWhenUsed="1"/>
    <w:lsdException w:name="caption" w:semiHidden="0" w:uiPriority="22"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24"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2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21"/>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tabs>
        <w:tab w:val="num" w:pos="720"/>
      </w:tabs>
      <w:ind w:left="720" w:hanging="720"/>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tabs>
        <w:tab w:val="num" w:pos="1440"/>
      </w:tabs>
      <w:ind w:left="1440" w:hanging="720"/>
    </w:pPr>
    <w:rPr>
      <w:rFonts w:eastAsia="Times New Roman" w:cs="Times New Roman"/>
      <w:szCs w:val="24"/>
      <w:lang w:eastAsia="en-GB"/>
    </w:rPr>
  </w:style>
  <w:style w:type="paragraph" w:styleId="ListBullet3">
    <w:name w:val="List Bullet 3"/>
    <w:basedOn w:val="Normal"/>
    <w:uiPriority w:val="4"/>
    <w:rsid w:val="00F13398"/>
    <w:pPr>
      <w:tabs>
        <w:tab w:val="num" w:pos="2160"/>
      </w:tabs>
      <w:ind w:left="2160" w:hanging="720"/>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tabs>
        <w:tab w:val="num" w:pos="1440"/>
      </w:tabs>
      <w:ind w:left="1440" w:hanging="720"/>
    </w:pPr>
    <w:rPr>
      <w:rFonts w:eastAsia="Times New Roman" w:cs="Times New Roman"/>
      <w:szCs w:val="24"/>
      <w:lang w:eastAsia="en-GB"/>
    </w:rPr>
  </w:style>
  <w:style w:type="paragraph" w:styleId="ListNumber3">
    <w:name w:val="List Number 3"/>
    <w:basedOn w:val="Normal"/>
    <w:uiPriority w:val="5"/>
    <w:rsid w:val="00F13398"/>
    <w:pPr>
      <w:tabs>
        <w:tab w:val="num" w:pos="2160"/>
      </w:tabs>
      <w:ind w:left="2160" w:hanging="720"/>
    </w:pPr>
    <w:rPr>
      <w:rFonts w:eastAsia="Times New Roman" w:cs="Times New Roman"/>
      <w:szCs w:val="24"/>
      <w:lang w:eastAsia="en-GB"/>
    </w:rPr>
  </w:style>
  <w:style w:type="paragraph" w:styleId="ListNumber">
    <w:name w:val="List Number"/>
    <w:basedOn w:val="Normal"/>
    <w:uiPriority w:val="5"/>
    <w:rsid w:val="00F13398"/>
    <w:pPr>
      <w:tabs>
        <w:tab w:val="num" w:pos="720"/>
      </w:tabs>
      <w:ind w:left="720" w:hanging="720"/>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tabs>
        <w:tab w:val="num" w:pos="720"/>
      </w:tabs>
      <w:spacing w:before="40" w:after="80" w:line="240" w:lineRule="auto"/>
      <w:ind w:left="720" w:hanging="720"/>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tabs>
        <w:tab w:val="num" w:pos="720"/>
      </w:tabs>
      <w:ind w:left="720" w:hanging="720"/>
    </w:pPr>
  </w:style>
  <w:style w:type="paragraph" w:customStyle="1" w:styleId="TableListNumber">
    <w:name w:val="Table List Number"/>
    <w:basedOn w:val="Normal"/>
    <w:uiPriority w:val="16"/>
    <w:qFormat/>
    <w:rsid w:val="007950C6"/>
    <w:pPr>
      <w:tabs>
        <w:tab w:val="num" w:pos="720"/>
      </w:tabs>
      <w:spacing w:before="40" w:after="80" w:line="240" w:lineRule="auto"/>
      <w:ind w:left="720" w:hanging="720"/>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tabs>
        <w:tab w:val="num" w:pos="720"/>
      </w:tabs>
      <w:ind w:left="720" w:hanging="720"/>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uiPriority w:val="22"/>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rsid w:val="007950C6"/>
    <w:pPr>
      <w:keepNext w:val="0"/>
      <w:numPr>
        <w:numId w:val="1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0"/>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tabs>
        <w:tab w:val="clear" w:pos="1440"/>
        <w:tab w:val="num" w:pos="720"/>
      </w:tabs>
      <w:ind w:left="720"/>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paragraph" w:styleId="NormalWeb">
    <w:name w:val="Normal (Web)"/>
    <w:basedOn w:val="Normal"/>
    <w:uiPriority w:val="99"/>
    <w:unhideWhenUsed/>
    <w:rsid w:val="00235A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AB40E2"/>
  </w:style>
  <w:style w:type="character" w:styleId="CommentReference">
    <w:name w:val="annotation reference"/>
    <w:basedOn w:val="DefaultParagraphFont"/>
    <w:uiPriority w:val="99"/>
    <w:semiHidden/>
    <w:rsid w:val="008D1ADA"/>
    <w:rPr>
      <w:sz w:val="16"/>
      <w:szCs w:val="16"/>
    </w:rPr>
  </w:style>
  <w:style w:type="paragraph" w:styleId="CommentText">
    <w:name w:val="annotation text"/>
    <w:basedOn w:val="Normal"/>
    <w:link w:val="CommentTextChar"/>
    <w:uiPriority w:val="99"/>
    <w:semiHidden/>
    <w:rsid w:val="008D1ADA"/>
    <w:pPr>
      <w:spacing w:line="240" w:lineRule="auto"/>
    </w:pPr>
    <w:rPr>
      <w:sz w:val="20"/>
      <w:szCs w:val="20"/>
    </w:rPr>
  </w:style>
  <w:style w:type="character" w:customStyle="1" w:styleId="CommentTextChar">
    <w:name w:val="Comment Text Char"/>
    <w:basedOn w:val="DefaultParagraphFont"/>
    <w:link w:val="CommentText"/>
    <w:uiPriority w:val="99"/>
    <w:semiHidden/>
    <w:rsid w:val="008D1ADA"/>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8D1ADA"/>
    <w:rPr>
      <w:b/>
      <w:bCs/>
    </w:rPr>
  </w:style>
  <w:style w:type="character" w:customStyle="1" w:styleId="CommentSubjectChar">
    <w:name w:val="Comment Subject Char"/>
    <w:basedOn w:val="CommentTextChar"/>
    <w:link w:val="CommentSubject"/>
    <w:uiPriority w:val="99"/>
    <w:semiHidden/>
    <w:rsid w:val="008D1ADA"/>
    <w:rPr>
      <w:rFonts w:ascii="Arial" w:hAnsi="Arial"/>
      <w:b/>
      <w:bCs/>
      <w:sz w:val="20"/>
      <w:szCs w:val="20"/>
      <w:lang w:val="en-AU"/>
    </w:rPr>
  </w:style>
  <w:style w:type="character" w:styleId="FollowedHyperlink">
    <w:name w:val="FollowedHyperlink"/>
    <w:basedOn w:val="DefaultParagraphFont"/>
    <w:uiPriority w:val="99"/>
    <w:semiHidden/>
    <w:rsid w:val="00471A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4820">
      <w:bodyDiv w:val="1"/>
      <w:marLeft w:val="0"/>
      <w:marRight w:val="0"/>
      <w:marTop w:val="0"/>
      <w:marBottom w:val="0"/>
      <w:divBdr>
        <w:top w:val="none" w:sz="0" w:space="0" w:color="auto"/>
        <w:left w:val="none" w:sz="0" w:space="0" w:color="auto"/>
        <w:bottom w:val="none" w:sz="0" w:space="0" w:color="auto"/>
        <w:right w:val="none" w:sz="0" w:space="0" w:color="auto"/>
      </w:divBdr>
    </w:div>
    <w:div w:id="1194071788">
      <w:bodyDiv w:val="1"/>
      <w:marLeft w:val="0"/>
      <w:marRight w:val="0"/>
      <w:marTop w:val="0"/>
      <w:marBottom w:val="0"/>
      <w:divBdr>
        <w:top w:val="none" w:sz="0" w:space="0" w:color="auto"/>
        <w:left w:val="none" w:sz="0" w:space="0" w:color="auto"/>
        <w:bottom w:val="none" w:sz="0" w:space="0" w:color="auto"/>
        <w:right w:val="none" w:sz="0" w:space="0" w:color="auto"/>
      </w:divBdr>
    </w:div>
    <w:div w:id="1277835465">
      <w:bodyDiv w:val="1"/>
      <w:marLeft w:val="0"/>
      <w:marRight w:val="0"/>
      <w:marTop w:val="0"/>
      <w:marBottom w:val="0"/>
      <w:divBdr>
        <w:top w:val="none" w:sz="0" w:space="0" w:color="auto"/>
        <w:left w:val="none" w:sz="0" w:space="0" w:color="auto"/>
        <w:bottom w:val="none" w:sz="0" w:space="0" w:color="auto"/>
        <w:right w:val="none" w:sz="0" w:space="0" w:color="auto"/>
      </w:divBdr>
    </w:div>
    <w:div w:id="1869171700">
      <w:bodyDiv w:val="1"/>
      <w:marLeft w:val="0"/>
      <w:marRight w:val="0"/>
      <w:marTop w:val="0"/>
      <w:marBottom w:val="0"/>
      <w:divBdr>
        <w:top w:val="none" w:sz="0" w:space="0" w:color="auto"/>
        <w:left w:val="none" w:sz="0" w:space="0" w:color="auto"/>
        <w:bottom w:val="none" w:sz="0" w:space="0" w:color="auto"/>
        <w:right w:val="none" w:sz="0" w:space="0" w:color="auto"/>
      </w:divBdr>
    </w:div>
    <w:div w:id="206347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ralreefwatch.noaa.gov/satellite/bleaching5km/index.php" TargetMode="External"/><Relationship Id="rId18" Type="http://schemas.openxmlformats.org/officeDocument/2006/relationships/hyperlink" Target="http://www.reefbase.org/contribute/bleachingreport.aspx"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oralreefwatch.noaa.gov/satellite/index.php" TargetMode="External"/><Relationship Id="rId25" Type="http://schemas.openxmlformats.org/officeDocument/2006/relationships/hyperlink" Target="mailto:reefbase@cgiar.org" TargetMode="External"/><Relationship Id="rId2" Type="http://schemas.openxmlformats.org/officeDocument/2006/relationships/numbering" Target="numbering.xml"/><Relationship Id="rId16" Type="http://schemas.openxmlformats.org/officeDocument/2006/relationships/hyperlink" Target="http://coralreefwatch.noaa.gov/satellite/bleachingoutlook_cfs/outlook_cfs.php" TargetMode="Externa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reefbase.org/contribute/bleachingreport.aspx" TargetMode="External"/><Relationship Id="rId5" Type="http://schemas.openxmlformats.org/officeDocument/2006/relationships/settings" Target="settings.xml"/><Relationship Id="rId15" Type="http://schemas.openxmlformats.org/officeDocument/2006/relationships/hyperlink" Target="http://coralreefwatch.noaa.gov/satellite/index.php" TargetMode="External"/><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gbrmpa.gov.au/__data/assets/pdf_file/0013/4450/Gbrmpa-ReefManagersGuidetoCoralBleaching.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ralreefwatch.noaa.gov/satellite/bleaching5km/index.php" TargetMode="External"/><Relationship Id="rId22" Type="http://schemas.openxmlformats.org/officeDocument/2006/relationships/header" Target="header2.xml"/><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mcnamar\LOCALS~1\Temp\BoMLeafletTemplate%20RPM%2020130730%20v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DE6DB-220C-4E66-9E68-0A01A0674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BoMLeafletTemplate RPM 20130730 v2-01.dotx</Template>
  <TotalTime>260</TotalTime>
  <Pages>6</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13374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McNamara</dc:creator>
  <dc:description>Template by Red Pony_x000d_
www.redpony.com.au</dc:description>
  <cp:lastModifiedBy>Grant Smith</cp:lastModifiedBy>
  <cp:revision>45</cp:revision>
  <cp:lastPrinted>2015-04-17T05:43:00Z</cp:lastPrinted>
  <dcterms:created xsi:type="dcterms:W3CDTF">2015-02-05T23:56:00Z</dcterms:created>
  <dcterms:modified xsi:type="dcterms:W3CDTF">2015-04-17T05:43:00Z</dcterms:modified>
</cp:coreProperties>
</file>